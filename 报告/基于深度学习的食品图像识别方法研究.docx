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4F3" w:rsidRDefault="005964F3" w:rsidP="005964F3">
      <w:pPr>
        <w:rPr>
          <w:sz w:val="28"/>
          <w:szCs w:val="28"/>
        </w:rPr>
      </w:pPr>
      <w:r>
        <w:rPr>
          <w:rFonts w:hint="eastAsia"/>
          <w:sz w:val="28"/>
          <w:szCs w:val="28"/>
        </w:rPr>
        <w:t>附件</w:t>
      </w:r>
      <w:r>
        <w:rPr>
          <w:rFonts w:hint="eastAsia"/>
          <w:sz w:val="28"/>
          <w:szCs w:val="28"/>
        </w:rPr>
        <w:t>1</w:t>
      </w:r>
      <w:r>
        <w:rPr>
          <w:rFonts w:hint="eastAsia"/>
          <w:sz w:val="28"/>
          <w:szCs w:val="28"/>
        </w:rPr>
        <w:t>：</w:t>
      </w:r>
    </w:p>
    <w:p w:rsidR="005964F3" w:rsidRDefault="005964F3" w:rsidP="005964F3">
      <w:pPr>
        <w:jc w:val="center"/>
        <w:outlineLvl w:val="0"/>
        <w:rPr>
          <w:rFonts w:ascii="黑体" w:eastAsia="黑体"/>
          <w:spacing w:val="0"/>
        </w:rPr>
      </w:pPr>
      <w:r>
        <w:rPr>
          <w:rFonts w:ascii="仿宋_GB2312" w:hAnsi="宋体" w:cs="Arial" w:hint="eastAsia"/>
          <w:color w:val="000000"/>
          <w:spacing w:val="0"/>
          <w:kern w:val="0"/>
        </w:rPr>
        <w:t>2017-2018-2学期实验室开放项目申报汇总表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68"/>
        <w:gridCol w:w="642"/>
        <w:gridCol w:w="642"/>
        <w:gridCol w:w="1155"/>
        <w:gridCol w:w="1155"/>
        <w:gridCol w:w="1347"/>
        <w:gridCol w:w="854"/>
        <w:gridCol w:w="1860"/>
        <w:gridCol w:w="1860"/>
        <w:gridCol w:w="834"/>
        <w:gridCol w:w="1283"/>
        <w:gridCol w:w="1280"/>
      </w:tblGrid>
      <w:tr w:rsidR="005964F3" w:rsidTr="00C6395B">
        <w:trPr>
          <w:trHeight w:val="680"/>
          <w:jc w:val="center"/>
        </w:trPr>
        <w:tc>
          <w:tcPr>
            <w:tcW w:w="1668" w:type="dxa"/>
            <w:tcMar>
              <w:left w:w="0" w:type="dxa"/>
              <w:right w:w="0" w:type="dxa"/>
            </w:tcMar>
            <w:vAlign w:val="center"/>
          </w:tcPr>
          <w:p w:rsidR="005964F3" w:rsidRDefault="005964F3" w:rsidP="00C6395B">
            <w:pPr>
              <w:jc w:val="center"/>
              <w:rPr>
                <w:rFonts w:eastAsia="宋体"/>
                <w:spacing w:val="0"/>
                <w:sz w:val="21"/>
                <w:szCs w:val="18"/>
              </w:rPr>
            </w:pPr>
            <w:r>
              <w:rPr>
                <w:rFonts w:eastAsia="宋体" w:hint="eastAsia"/>
                <w:spacing w:val="0"/>
                <w:sz w:val="21"/>
                <w:szCs w:val="18"/>
              </w:rPr>
              <w:t>项目名称</w:t>
            </w:r>
          </w:p>
        </w:tc>
        <w:tc>
          <w:tcPr>
            <w:tcW w:w="642" w:type="dxa"/>
            <w:tcMar>
              <w:left w:w="0" w:type="dxa"/>
              <w:right w:w="0" w:type="dxa"/>
            </w:tcMar>
            <w:vAlign w:val="center"/>
          </w:tcPr>
          <w:p w:rsidR="005964F3" w:rsidRDefault="005964F3" w:rsidP="00C6395B">
            <w:pPr>
              <w:jc w:val="center"/>
              <w:rPr>
                <w:rFonts w:eastAsia="宋体"/>
                <w:spacing w:val="0"/>
                <w:sz w:val="21"/>
                <w:szCs w:val="18"/>
              </w:rPr>
            </w:pPr>
            <w:r>
              <w:rPr>
                <w:rFonts w:eastAsia="宋体" w:hint="eastAsia"/>
                <w:spacing w:val="0"/>
                <w:sz w:val="21"/>
                <w:szCs w:val="18"/>
              </w:rPr>
              <w:t>开放形式</w:t>
            </w:r>
          </w:p>
        </w:tc>
        <w:tc>
          <w:tcPr>
            <w:tcW w:w="642" w:type="dxa"/>
            <w:tcMar>
              <w:left w:w="0" w:type="dxa"/>
              <w:right w:w="0" w:type="dxa"/>
            </w:tcMar>
            <w:vAlign w:val="center"/>
          </w:tcPr>
          <w:p w:rsidR="005964F3" w:rsidRDefault="005964F3" w:rsidP="00C6395B">
            <w:pPr>
              <w:jc w:val="center"/>
              <w:rPr>
                <w:rFonts w:eastAsia="宋体"/>
                <w:spacing w:val="0"/>
                <w:sz w:val="21"/>
                <w:szCs w:val="18"/>
              </w:rPr>
            </w:pPr>
            <w:r>
              <w:rPr>
                <w:rFonts w:eastAsia="宋体" w:hint="eastAsia"/>
                <w:spacing w:val="0"/>
                <w:sz w:val="21"/>
                <w:szCs w:val="18"/>
              </w:rPr>
              <w:t>学时</w:t>
            </w:r>
          </w:p>
        </w:tc>
        <w:tc>
          <w:tcPr>
            <w:tcW w:w="1155" w:type="dxa"/>
            <w:tcMar>
              <w:left w:w="0" w:type="dxa"/>
              <w:right w:w="0" w:type="dxa"/>
            </w:tcMar>
            <w:vAlign w:val="center"/>
          </w:tcPr>
          <w:p w:rsidR="005964F3" w:rsidRDefault="005964F3" w:rsidP="00C6395B">
            <w:pPr>
              <w:jc w:val="center"/>
              <w:rPr>
                <w:rFonts w:eastAsia="宋体"/>
                <w:spacing w:val="0"/>
                <w:sz w:val="21"/>
                <w:szCs w:val="18"/>
              </w:rPr>
            </w:pPr>
            <w:r>
              <w:rPr>
                <w:rFonts w:eastAsia="宋体" w:hint="eastAsia"/>
                <w:spacing w:val="0"/>
                <w:sz w:val="21"/>
                <w:szCs w:val="18"/>
              </w:rPr>
              <w:t>周学时</w:t>
            </w:r>
          </w:p>
        </w:tc>
        <w:tc>
          <w:tcPr>
            <w:tcW w:w="1155" w:type="dxa"/>
            <w:tcMar>
              <w:left w:w="0" w:type="dxa"/>
              <w:right w:w="0" w:type="dxa"/>
            </w:tcMar>
            <w:vAlign w:val="center"/>
          </w:tcPr>
          <w:p w:rsidR="005964F3" w:rsidRDefault="005964F3" w:rsidP="00C6395B">
            <w:pPr>
              <w:jc w:val="center"/>
              <w:rPr>
                <w:rFonts w:eastAsia="宋体"/>
                <w:spacing w:val="0"/>
                <w:sz w:val="21"/>
                <w:szCs w:val="18"/>
              </w:rPr>
            </w:pPr>
            <w:proofErr w:type="gramStart"/>
            <w:r>
              <w:rPr>
                <w:rFonts w:eastAsia="宋体" w:hint="eastAsia"/>
                <w:spacing w:val="0"/>
                <w:sz w:val="21"/>
                <w:szCs w:val="18"/>
              </w:rPr>
              <w:t>起止周</w:t>
            </w:r>
            <w:proofErr w:type="gramEnd"/>
          </w:p>
        </w:tc>
        <w:tc>
          <w:tcPr>
            <w:tcW w:w="1347" w:type="dxa"/>
            <w:tcMar>
              <w:left w:w="0" w:type="dxa"/>
              <w:right w:w="0" w:type="dxa"/>
            </w:tcMar>
            <w:vAlign w:val="center"/>
          </w:tcPr>
          <w:p w:rsidR="005964F3" w:rsidRDefault="005964F3" w:rsidP="00C6395B">
            <w:pPr>
              <w:jc w:val="center"/>
              <w:rPr>
                <w:rFonts w:eastAsia="宋体"/>
                <w:spacing w:val="0"/>
                <w:sz w:val="21"/>
                <w:szCs w:val="18"/>
              </w:rPr>
            </w:pPr>
            <w:r>
              <w:rPr>
                <w:rFonts w:eastAsia="宋体" w:hint="eastAsia"/>
                <w:spacing w:val="0"/>
                <w:sz w:val="21"/>
                <w:szCs w:val="18"/>
              </w:rPr>
              <w:t>负责人</w:t>
            </w:r>
          </w:p>
        </w:tc>
        <w:tc>
          <w:tcPr>
            <w:tcW w:w="854" w:type="dxa"/>
            <w:tcMar>
              <w:left w:w="0" w:type="dxa"/>
              <w:right w:w="0" w:type="dxa"/>
            </w:tcMar>
            <w:vAlign w:val="center"/>
          </w:tcPr>
          <w:p w:rsidR="005964F3" w:rsidRDefault="005964F3" w:rsidP="00C6395B">
            <w:pPr>
              <w:jc w:val="center"/>
              <w:rPr>
                <w:rFonts w:eastAsia="宋体"/>
                <w:spacing w:val="0"/>
                <w:sz w:val="21"/>
                <w:szCs w:val="18"/>
              </w:rPr>
            </w:pPr>
            <w:r>
              <w:rPr>
                <w:rFonts w:eastAsia="宋体" w:hint="eastAsia"/>
                <w:spacing w:val="0"/>
                <w:sz w:val="21"/>
                <w:szCs w:val="18"/>
              </w:rPr>
              <w:t>负责人联系方式</w:t>
            </w:r>
          </w:p>
        </w:tc>
        <w:tc>
          <w:tcPr>
            <w:tcW w:w="1860" w:type="dxa"/>
            <w:tcMar>
              <w:left w:w="0" w:type="dxa"/>
              <w:right w:w="0" w:type="dxa"/>
            </w:tcMar>
            <w:vAlign w:val="center"/>
          </w:tcPr>
          <w:p w:rsidR="005964F3" w:rsidRDefault="005964F3" w:rsidP="00C6395B">
            <w:pPr>
              <w:jc w:val="center"/>
              <w:rPr>
                <w:rFonts w:eastAsia="宋体"/>
                <w:spacing w:val="0"/>
                <w:sz w:val="21"/>
                <w:szCs w:val="18"/>
              </w:rPr>
            </w:pPr>
            <w:r>
              <w:rPr>
                <w:rFonts w:eastAsia="宋体" w:hint="eastAsia"/>
                <w:spacing w:val="0"/>
                <w:sz w:val="21"/>
                <w:szCs w:val="18"/>
              </w:rPr>
              <w:t>指导教师</w:t>
            </w:r>
          </w:p>
        </w:tc>
        <w:tc>
          <w:tcPr>
            <w:tcW w:w="1860" w:type="dxa"/>
            <w:tcMar>
              <w:left w:w="0" w:type="dxa"/>
              <w:right w:w="0" w:type="dxa"/>
            </w:tcMar>
            <w:vAlign w:val="center"/>
          </w:tcPr>
          <w:p w:rsidR="005964F3" w:rsidRDefault="005964F3" w:rsidP="00C6395B">
            <w:pPr>
              <w:jc w:val="center"/>
              <w:rPr>
                <w:rFonts w:eastAsia="宋体"/>
                <w:spacing w:val="0"/>
                <w:sz w:val="21"/>
                <w:szCs w:val="18"/>
              </w:rPr>
            </w:pPr>
            <w:r>
              <w:rPr>
                <w:rFonts w:eastAsia="宋体" w:hint="eastAsia"/>
                <w:spacing w:val="0"/>
                <w:sz w:val="21"/>
                <w:szCs w:val="18"/>
              </w:rPr>
              <w:t>指导教师职称</w:t>
            </w:r>
          </w:p>
        </w:tc>
        <w:tc>
          <w:tcPr>
            <w:tcW w:w="834" w:type="dxa"/>
            <w:tcMar>
              <w:left w:w="0" w:type="dxa"/>
              <w:right w:w="0" w:type="dxa"/>
            </w:tcMar>
            <w:vAlign w:val="center"/>
          </w:tcPr>
          <w:p w:rsidR="005964F3" w:rsidRDefault="005964F3" w:rsidP="00C6395B">
            <w:pPr>
              <w:jc w:val="center"/>
              <w:rPr>
                <w:rFonts w:eastAsia="宋体"/>
                <w:spacing w:val="0"/>
                <w:sz w:val="21"/>
                <w:szCs w:val="18"/>
              </w:rPr>
            </w:pPr>
            <w:r>
              <w:rPr>
                <w:rFonts w:eastAsia="宋体" w:hint="eastAsia"/>
                <w:spacing w:val="0"/>
                <w:sz w:val="21"/>
                <w:szCs w:val="18"/>
              </w:rPr>
              <w:t>指导教师联系方式</w:t>
            </w:r>
          </w:p>
        </w:tc>
        <w:tc>
          <w:tcPr>
            <w:tcW w:w="1283" w:type="dxa"/>
            <w:tcMar>
              <w:left w:w="0" w:type="dxa"/>
              <w:right w:w="0" w:type="dxa"/>
            </w:tcMar>
            <w:vAlign w:val="center"/>
          </w:tcPr>
          <w:p w:rsidR="005964F3" w:rsidRDefault="005964F3" w:rsidP="00C6395B">
            <w:pPr>
              <w:jc w:val="center"/>
              <w:rPr>
                <w:rFonts w:eastAsia="宋体"/>
                <w:spacing w:val="0"/>
                <w:sz w:val="21"/>
                <w:szCs w:val="18"/>
              </w:rPr>
            </w:pPr>
            <w:r>
              <w:rPr>
                <w:rFonts w:eastAsia="宋体" w:hint="eastAsia"/>
                <w:spacing w:val="0"/>
                <w:sz w:val="21"/>
                <w:szCs w:val="18"/>
              </w:rPr>
              <w:t>需求学生数量</w:t>
            </w:r>
          </w:p>
        </w:tc>
        <w:tc>
          <w:tcPr>
            <w:tcW w:w="1280" w:type="dxa"/>
            <w:tcMar>
              <w:left w:w="0" w:type="dxa"/>
              <w:right w:w="0" w:type="dxa"/>
            </w:tcMar>
            <w:vAlign w:val="center"/>
          </w:tcPr>
          <w:p w:rsidR="005964F3" w:rsidRDefault="005964F3" w:rsidP="00C6395B">
            <w:pPr>
              <w:jc w:val="center"/>
              <w:rPr>
                <w:rFonts w:eastAsia="宋体"/>
                <w:spacing w:val="0"/>
                <w:sz w:val="21"/>
                <w:szCs w:val="18"/>
              </w:rPr>
            </w:pPr>
            <w:r>
              <w:rPr>
                <w:rFonts w:eastAsia="宋体" w:hint="eastAsia"/>
                <w:spacing w:val="0"/>
                <w:sz w:val="21"/>
                <w:szCs w:val="18"/>
              </w:rPr>
              <w:t>备注</w:t>
            </w:r>
          </w:p>
        </w:tc>
      </w:tr>
      <w:tr w:rsidR="005964F3" w:rsidTr="00C6395B">
        <w:trPr>
          <w:trHeight w:hRule="exact" w:val="1020"/>
          <w:jc w:val="center"/>
        </w:trPr>
        <w:tc>
          <w:tcPr>
            <w:tcW w:w="1668" w:type="dxa"/>
            <w:tcMar>
              <w:left w:w="0" w:type="dxa"/>
              <w:right w:w="0" w:type="dxa"/>
            </w:tcMar>
            <w:vAlign w:val="center"/>
          </w:tcPr>
          <w:p w:rsidR="005964F3" w:rsidRPr="002B270C" w:rsidRDefault="002838C9" w:rsidP="00C6395B">
            <w:pPr>
              <w:jc w:val="center"/>
              <w:rPr>
                <w:rFonts w:ascii="宋体" w:eastAsia="宋体" w:hAnsi="宋体"/>
                <w:spacing w:val="0"/>
                <w:sz w:val="18"/>
                <w:szCs w:val="18"/>
              </w:rPr>
            </w:pPr>
            <w:r w:rsidRPr="002838C9">
              <w:rPr>
                <w:rFonts w:ascii="宋体" w:eastAsia="宋体" w:hAnsi="宋体" w:hint="eastAsia"/>
                <w:spacing w:val="0"/>
                <w:sz w:val="18"/>
                <w:szCs w:val="18"/>
              </w:rPr>
              <w:t>基于深度学习的食品图像识别方法研究</w:t>
            </w:r>
          </w:p>
        </w:tc>
        <w:tc>
          <w:tcPr>
            <w:tcW w:w="642" w:type="dxa"/>
            <w:tcMar>
              <w:left w:w="0" w:type="dxa"/>
              <w:right w:w="0" w:type="dxa"/>
            </w:tcMar>
            <w:vAlign w:val="center"/>
          </w:tcPr>
          <w:p w:rsidR="005964F3" w:rsidRDefault="005964F3" w:rsidP="00C6395B">
            <w:pPr>
              <w:jc w:val="center"/>
              <w:rPr>
                <w:rFonts w:ascii="宋体" w:eastAsia="宋体" w:hAnsi="宋体"/>
                <w:spacing w:val="0"/>
                <w:sz w:val="18"/>
                <w:szCs w:val="18"/>
              </w:rPr>
            </w:pPr>
            <w:del w:id="0" w:author="DELL" w:date="2018-03-17T13:47:00Z">
              <w:r w:rsidDel="0079628F">
                <w:rPr>
                  <w:rFonts w:eastAsia="宋体" w:hint="eastAsia"/>
                  <w:spacing w:val="0"/>
                  <w:sz w:val="18"/>
                  <w:szCs w:val="18"/>
                </w:rPr>
                <w:delText xml:space="preserve"> </w:delText>
              </w:r>
            </w:del>
          </w:p>
        </w:tc>
        <w:tc>
          <w:tcPr>
            <w:tcW w:w="642" w:type="dxa"/>
            <w:tcMar>
              <w:left w:w="0" w:type="dxa"/>
              <w:right w:w="0" w:type="dxa"/>
            </w:tcMar>
            <w:vAlign w:val="center"/>
          </w:tcPr>
          <w:p w:rsidR="005964F3" w:rsidRDefault="005964F3" w:rsidP="00C6395B">
            <w:pPr>
              <w:jc w:val="center"/>
              <w:rPr>
                <w:rFonts w:ascii="宋体" w:eastAsia="宋体" w:hAnsi="宋体"/>
                <w:spacing w:val="0"/>
                <w:sz w:val="18"/>
                <w:szCs w:val="18"/>
              </w:rPr>
            </w:pPr>
            <w:r>
              <w:rPr>
                <w:rFonts w:ascii="宋体" w:eastAsia="宋体" w:hAnsi="宋体" w:hint="eastAsia"/>
                <w:spacing w:val="0"/>
                <w:sz w:val="18"/>
                <w:szCs w:val="18"/>
              </w:rPr>
              <w:t>2</w:t>
            </w:r>
            <w:r w:rsidR="002838C9">
              <w:rPr>
                <w:rFonts w:ascii="宋体" w:eastAsia="宋体" w:hAnsi="宋体" w:hint="eastAsia"/>
                <w:spacing w:val="0"/>
                <w:sz w:val="18"/>
                <w:szCs w:val="18"/>
              </w:rPr>
              <w:t>0</w:t>
            </w:r>
          </w:p>
        </w:tc>
        <w:tc>
          <w:tcPr>
            <w:tcW w:w="1155" w:type="dxa"/>
            <w:tcMar>
              <w:left w:w="0" w:type="dxa"/>
              <w:right w:w="0" w:type="dxa"/>
            </w:tcMar>
            <w:vAlign w:val="center"/>
          </w:tcPr>
          <w:p w:rsidR="005964F3" w:rsidRDefault="002838C9" w:rsidP="00C6395B">
            <w:pPr>
              <w:jc w:val="center"/>
              <w:rPr>
                <w:rFonts w:ascii="宋体" w:eastAsia="宋体" w:hAnsi="宋体"/>
                <w:spacing w:val="0"/>
                <w:sz w:val="18"/>
                <w:szCs w:val="18"/>
              </w:rPr>
            </w:pPr>
            <w:r>
              <w:rPr>
                <w:rFonts w:ascii="宋体" w:eastAsia="宋体" w:hAnsi="宋体" w:hint="eastAsia"/>
                <w:spacing w:val="0"/>
                <w:sz w:val="18"/>
                <w:szCs w:val="18"/>
              </w:rPr>
              <w:t>4</w:t>
            </w:r>
          </w:p>
        </w:tc>
        <w:tc>
          <w:tcPr>
            <w:tcW w:w="1155" w:type="dxa"/>
            <w:tcMar>
              <w:left w:w="0" w:type="dxa"/>
              <w:right w:w="0" w:type="dxa"/>
            </w:tcMar>
            <w:vAlign w:val="center"/>
          </w:tcPr>
          <w:p w:rsidR="005964F3" w:rsidRDefault="002838C9" w:rsidP="00C6395B">
            <w:pPr>
              <w:jc w:val="center"/>
              <w:rPr>
                <w:rFonts w:ascii="宋体" w:eastAsia="宋体" w:hAnsi="宋体"/>
                <w:spacing w:val="0"/>
                <w:sz w:val="18"/>
                <w:szCs w:val="18"/>
              </w:rPr>
            </w:pPr>
            <w:r>
              <w:rPr>
                <w:rFonts w:ascii="宋体" w:eastAsia="宋体" w:hAnsi="宋体" w:hint="eastAsia"/>
                <w:spacing w:val="0"/>
                <w:sz w:val="18"/>
                <w:szCs w:val="18"/>
              </w:rPr>
              <w:t>6-10</w:t>
            </w:r>
          </w:p>
        </w:tc>
        <w:tc>
          <w:tcPr>
            <w:tcW w:w="1347" w:type="dxa"/>
            <w:tcMar>
              <w:left w:w="0" w:type="dxa"/>
              <w:right w:w="0" w:type="dxa"/>
            </w:tcMar>
            <w:vAlign w:val="center"/>
          </w:tcPr>
          <w:p w:rsidR="005964F3" w:rsidRDefault="005964F3" w:rsidP="00C6395B">
            <w:pPr>
              <w:jc w:val="center"/>
              <w:rPr>
                <w:rFonts w:ascii="宋体" w:eastAsia="宋体" w:hAnsi="宋体"/>
                <w:spacing w:val="0"/>
                <w:sz w:val="18"/>
                <w:szCs w:val="18"/>
              </w:rPr>
            </w:pPr>
            <w:r>
              <w:rPr>
                <w:rFonts w:ascii="宋体" w:eastAsia="宋体" w:hAnsi="宋体" w:hint="eastAsia"/>
                <w:spacing w:val="0"/>
                <w:sz w:val="18"/>
                <w:szCs w:val="18"/>
              </w:rPr>
              <w:t>丁磊</w:t>
            </w:r>
          </w:p>
        </w:tc>
        <w:tc>
          <w:tcPr>
            <w:tcW w:w="854" w:type="dxa"/>
            <w:tcMar>
              <w:left w:w="0" w:type="dxa"/>
              <w:right w:w="0" w:type="dxa"/>
            </w:tcMar>
            <w:vAlign w:val="center"/>
          </w:tcPr>
          <w:p w:rsidR="005964F3" w:rsidRDefault="005964F3" w:rsidP="00C6395B">
            <w:pPr>
              <w:jc w:val="center"/>
              <w:rPr>
                <w:rFonts w:ascii="宋体" w:eastAsia="宋体" w:hAnsi="宋体"/>
                <w:spacing w:val="0"/>
                <w:sz w:val="18"/>
                <w:szCs w:val="18"/>
              </w:rPr>
            </w:pPr>
            <w:r>
              <w:rPr>
                <w:rFonts w:ascii="宋体" w:eastAsia="宋体" w:hAnsi="宋体" w:hint="eastAsia"/>
                <w:spacing w:val="0"/>
                <w:sz w:val="18"/>
                <w:szCs w:val="18"/>
              </w:rPr>
              <w:t>13529354158</w:t>
            </w:r>
          </w:p>
        </w:tc>
        <w:tc>
          <w:tcPr>
            <w:tcW w:w="1860" w:type="dxa"/>
            <w:tcMar>
              <w:left w:w="0" w:type="dxa"/>
              <w:right w:w="0" w:type="dxa"/>
            </w:tcMar>
            <w:vAlign w:val="center"/>
          </w:tcPr>
          <w:p w:rsidR="005964F3" w:rsidRDefault="005964F3" w:rsidP="00C6395B">
            <w:pPr>
              <w:jc w:val="center"/>
              <w:rPr>
                <w:rFonts w:eastAsia="宋体"/>
                <w:spacing w:val="0"/>
                <w:sz w:val="18"/>
                <w:szCs w:val="18"/>
              </w:rPr>
            </w:pPr>
            <w:r>
              <w:rPr>
                <w:rFonts w:eastAsia="宋体" w:hint="eastAsia"/>
                <w:spacing w:val="0"/>
                <w:sz w:val="18"/>
                <w:szCs w:val="18"/>
              </w:rPr>
              <w:t>史晓楠</w:t>
            </w:r>
          </w:p>
        </w:tc>
        <w:tc>
          <w:tcPr>
            <w:tcW w:w="1860" w:type="dxa"/>
            <w:tcMar>
              <w:left w:w="0" w:type="dxa"/>
              <w:right w:w="0" w:type="dxa"/>
            </w:tcMar>
            <w:vAlign w:val="center"/>
          </w:tcPr>
          <w:p w:rsidR="005964F3" w:rsidRDefault="005964F3" w:rsidP="00C6395B">
            <w:pPr>
              <w:jc w:val="center"/>
              <w:rPr>
                <w:rFonts w:ascii="宋体" w:eastAsia="宋体" w:hAnsi="宋体"/>
                <w:spacing w:val="0"/>
                <w:sz w:val="18"/>
                <w:szCs w:val="18"/>
              </w:rPr>
            </w:pPr>
            <w:r>
              <w:rPr>
                <w:rFonts w:ascii="宋体" w:eastAsia="宋体" w:hAnsi="宋体" w:hint="eastAsia"/>
                <w:spacing w:val="0"/>
                <w:sz w:val="18"/>
                <w:szCs w:val="18"/>
              </w:rPr>
              <w:t>讲师</w:t>
            </w:r>
          </w:p>
        </w:tc>
        <w:tc>
          <w:tcPr>
            <w:tcW w:w="834" w:type="dxa"/>
            <w:tcMar>
              <w:left w:w="0" w:type="dxa"/>
              <w:right w:w="0" w:type="dxa"/>
            </w:tcMar>
            <w:vAlign w:val="center"/>
          </w:tcPr>
          <w:p w:rsidR="005964F3" w:rsidRDefault="005964F3" w:rsidP="00C6395B">
            <w:pPr>
              <w:jc w:val="center"/>
              <w:rPr>
                <w:rFonts w:ascii="宋体" w:eastAsia="宋体" w:hAnsi="宋体"/>
                <w:spacing w:val="0"/>
                <w:sz w:val="18"/>
                <w:szCs w:val="18"/>
              </w:rPr>
            </w:pPr>
            <w:r w:rsidRPr="00EA2ADD">
              <w:rPr>
                <w:rFonts w:ascii="宋体" w:eastAsia="宋体" w:hAnsi="宋体"/>
                <w:spacing w:val="0"/>
                <w:sz w:val="18"/>
                <w:szCs w:val="18"/>
              </w:rPr>
              <w:t>13891815356</w:t>
            </w:r>
          </w:p>
        </w:tc>
        <w:tc>
          <w:tcPr>
            <w:tcW w:w="1283" w:type="dxa"/>
            <w:tcMar>
              <w:left w:w="0" w:type="dxa"/>
              <w:right w:w="0" w:type="dxa"/>
            </w:tcMar>
            <w:vAlign w:val="center"/>
          </w:tcPr>
          <w:p w:rsidR="005964F3" w:rsidRDefault="005964F3" w:rsidP="00C6395B">
            <w:pPr>
              <w:jc w:val="center"/>
              <w:rPr>
                <w:rFonts w:ascii="宋体" w:eastAsia="宋体" w:hAnsi="宋体"/>
                <w:spacing w:val="0"/>
                <w:sz w:val="18"/>
                <w:szCs w:val="18"/>
              </w:rPr>
            </w:pPr>
            <w:r>
              <w:rPr>
                <w:rFonts w:ascii="宋体" w:eastAsia="宋体" w:hAnsi="宋体" w:hint="eastAsia"/>
                <w:spacing w:val="0"/>
                <w:sz w:val="18"/>
                <w:szCs w:val="18"/>
              </w:rPr>
              <w:t>6-8</w:t>
            </w:r>
          </w:p>
        </w:tc>
        <w:tc>
          <w:tcPr>
            <w:tcW w:w="1280" w:type="dxa"/>
            <w:tcMar>
              <w:left w:w="0" w:type="dxa"/>
              <w:right w:w="0" w:type="dxa"/>
            </w:tcMar>
            <w:vAlign w:val="center"/>
          </w:tcPr>
          <w:p w:rsidR="005964F3" w:rsidRDefault="005964F3" w:rsidP="00C6395B">
            <w:pPr>
              <w:jc w:val="center"/>
              <w:rPr>
                <w:rFonts w:ascii="宋体" w:eastAsia="宋体" w:hAnsi="宋体"/>
                <w:spacing w:val="0"/>
                <w:sz w:val="18"/>
                <w:szCs w:val="18"/>
              </w:rPr>
            </w:pPr>
            <w:r>
              <w:rPr>
                <w:rFonts w:ascii="宋体" w:eastAsia="宋体" w:hAnsi="宋体" w:hint="eastAsia"/>
                <w:spacing w:val="0"/>
                <w:sz w:val="18"/>
                <w:szCs w:val="18"/>
              </w:rPr>
              <w:t>主导学生：</w:t>
            </w:r>
          </w:p>
          <w:p w:rsidR="005964F3" w:rsidRPr="00F719D4" w:rsidRDefault="005964F3" w:rsidP="00C6395B">
            <w:pPr>
              <w:jc w:val="center"/>
              <w:rPr>
                <w:rFonts w:ascii="宋体" w:eastAsia="宋体" w:hAnsi="宋体"/>
                <w:spacing w:val="0"/>
                <w:sz w:val="18"/>
                <w:szCs w:val="18"/>
                <w:u w:val="single"/>
              </w:rPr>
            </w:pPr>
            <w:r w:rsidRPr="00F719D4">
              <w:rPr>
                <w:rFonts w:ascii="宋体" w:eastAsia="宋体" w:hAnsi="宋体" w:hint="eastAsia"/>
                <w:spacing w:val="0"/>
                <w:sz w:val="18"/>
                <w:szCs w:val="18"/>
                <w:u w:val="single"/>
              </w:rPr>
              <w:t>丁磊 罗心怡</w:t>
            </w:r>
            <w:r>
              <w:rPr>
                <w:rFonts w:ascii="宋体" w:eastAsia="宋体" w:hAnsi="宋体"/>
                <w:spacing w:val="0"/>
                <w:sz w:val="18"/>
                <w:szCs w:val="18"/>
                <w:u w:val="single"/>
              </w:rPr>
              <w:t xml:space="preserve"> </w:t>
            </w:r>
            <w:r w:rsidRPr="00F719D4">
              <w:rPr>
                <w:rFonts w:ascii="宋体" w:eastAsia="宋体" w:hAnsi="宋体" w:hint="eastAsia"/>
                <w:spacing w:val="0"/>
                <w:sz w:val="18"/>
                <w:szCs w:val="18"/>
                <w:u w:val="single"/>
              </w:rPr>
              <w:t>刘尹强</w:t>
            </w:r>
            <w:r w:rsidR="005B3699">
              <w:rPr>
                <w:rFonts w:ascii="宋体" w:eastAsia="宋体" w:hAnsi="宋体" w:hint="eastAsia"/>
                <w:spacing w:val="0"/>
                <w:sz w:val="18"/>
                <w:szCs w:val="18"/>
                <w:u w:val="single"/>
              </w:rPr>
              <w:t xml:space="preserve"> 蒋佳</w:t>
            </w:r>
          </w:p>
        </w:tc>
      </w:tr>
      <w:tr w:rsidR="005964F3" w:rsidTr="00C6395B">
        <w:trPr>
          <w:trHeight w:hRule="exact" w:val="680"/>
          <w:jc w:val="center"/>
        </w:trPr>
        <w:tc>
          <w:tcPr>
            <w:tcW w:w="1668"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642"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642"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1155"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1155"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1347"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854"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1860" w:type="dxa"/>
            <w:tcMar>
              <w:left w:w="0" w:type="dxa"/>
              <w:right w:w="0" w:type="dxa"/>
            </w:tcMar>
            <w:vAlign w:val="center"/>
          </w:tcPr>
          <w:p w:rsidR="005964F3" w:rsidRDefault="005964F3" w:rsidP="00C6395B">
            <w:pPr>
              <w:jc w:val="center"/>
              <w:rPr>
                <w:rFonts w:eastAsia="宋体"/>
                <w:spacing w:val="0"/>
                <w:sz w:val="18"/>
                <w:szCs w:val="18"/>
              </w:rPr>
            </w:pPr>
          </w:p>
        </w:tc>
        <w:tc>
          <w:tcPr>
            <w:tcW w:w="1860"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834"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1283"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1280" w:type="dxa"/>
            <w:tcMar>
              <w:left w:w="0" w:type="dxa"/>
              <w:right w:w="0" w:type="dxa"/>
            </w:tcMar>
            <w:vAlign w:val="center"/>
          </w:tcPr>
          <w:p w:rsidR="005964F3" w:rsidRDefault="005964F3" w:rsidP="00C6395B">
            <w:pPr>
              <w:jc w:val="center"/>
              <w:rPr>
                <w:rFonts w:ascii="宋体" w:eastAsia="宋体" w:hAnsi="宋体"/>
                <w:spacing w:val="0"/>
                <w:sz w:val="18"/>
                <w:szCs w:val="18"/>
              </w:rPr>
            </w:pPr>
          </w:p>
        </w:tc>
      </w:tr>
      <w:tr w:rsidR="005964F3" w:rsidTr="00C6395B">
        <w:trPr>
          <w:trHeight w:hRule="exact" w:val="680"/>
          <w:jc w:val="center"/>
        </w:trPr>
        <w:tc>
          <w:tcPr>
            <w:tcW w:w="1668"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642"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642"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1155"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1155"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1347"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854"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1860" w:type="dxa"/>
            <w:tcMar>
              <w:left w:w="0" w:type="dxa"/>
              <w:right w:w="0" w:type="dxa"/>
            </w:tcMar>
            <w:vAlign w:val="center"/>
          </w:tcPr>
          <w:p w:rsidR="005964F3" w:rsidRDefault="005964F3" w:rsidP="00C6395B">
            <w:pPr>
              <w:jc w:val="center"/>
              <w:rPr>
                <w:rFonts w:eastAsia="宋体"/>
                <w:spacing w:val="0"/>
                <w:sz w:val="18"/>
                <w:szCs w:val="18"/>
              </w:rPr>
            </w:pPr>
          </w:p>
        </w:tc>
        <w:tc>
          <w:tcPr>
            <w:tcW w:w="1860"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834"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1283"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1280" w:type="dxa"/>
            <w:tcMar>
              <w:left w:w="0" w:type="dxa"/>
              <w:right w:w="0" w:type="dxa"/>
            </w:tcMar>
            <w:vAlign w:val="center"/>
          </w:tcPr>
          <w:p w:rsidR="005964F3" w:rsidRDefault="005964F3" w:rsidP="00C6395B">
            <w:pPr>
              <w:jc w:val="center"/>
              <w:rPr>
                <w:rFonts w:ascii="宋体" w:eastAsia="宋体" w:hAnsi="宋体"/>
                <w:spacing w:val="0"/>
                <w:sz w:val="18"/>
                <w:szCs w:val="18"/>
              </w:rPr>
            </w:pPr>
          </w:p>
        </w:tc>
      </w:tr>
      <w:tr w:rsidR="005964F3" w:rsidTr="00C6395B">
        <w:trPr>
          <w:trHeight w:hRule="exact" w:val="680"/>
          <w:jc w:val="center"/>
        </w:trPr>
        <w:tc>
          <w:tcPr>
            <w:tcW w:w="1668"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642"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642"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1155"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1155"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1347"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854"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1860" w:type="dxa"/>
            <w:tcMar>
              <w:left w:w="0" w:type="dxa"/>
              <w:right w:w="0" w:type="dxa"/>
            </w:tcMar>
            <w:vAlign w:val="center"/>
          </w:tcPr>
          <w:p w:rsidR="005964F3" w:rsidRDefault="005964F3" w:rsidP="00C6395B">
            <w:pPr>
              <w:jc w:val="center"/>
              <w:rPr>
                <w:rFonts w:eastAsia="宋体"/>
                <w:spacing w:val="0"/>
                <w:sz w:val="18"/>
                <w:szCs w:val="18"/>
              </w:rPr>
            </w:pPr>
          </w:p>
        </w:tc>
        <w:tc>
          <w:tcPr>
            <w:tcW w:w="1860"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834"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1283"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1280" w:type="dxa"/>
            <w:tcMar>
              <w:left w:w="0" w:type="dxa"/>
              <w:right w:w="0" w:type="dxa"/>
            </w:tcMar>
            <w:vAlign w:val="center"/>
          </w:tcPr>
          <w:p w:rsidR="005964F3" w:rsidRDefault="005964F3" w:rsidP="00C6395B">
            <w:pPr>
              <w:jc w:val="center"/>
              <w:rPr>
                <w:rFonts w:ascii="宋体" w:eastAsia="宋体" w:hAnsi="宋体"/>
                <w:spacing w:val="0"/>
                <w:sz w:val="18"/>
                <w:szCs w:val="18"/>
              </w:rPr>
            </w:pPr>
          </w:p>
        </w:tc>
      </w:tr>
      <w:tr w:rsidR="005964F3" w:rsidTr="00C6395B">
        <w:trPr>
          <w:trHeight w:hRule="exact" w:val="680"/>
          <w:jc w:val="center"/>
        </w:trPr>
        <w:tc>
          <w:tcPr>
            <w:tcW w:w="1668"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642"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642"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1155"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1155"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1347"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854"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1860" w:type="dxa"/>
            <w:tcMar>
              <w:left w:w="0" w:type="dxa"/>
              <w:right w:w="0" w:type="dxa"/>
            </w:tcMar>
            <w:vAlign w:val="center"/>
          </w:tcPr>
          <w:p w:rsidR="005964F3" w:rsidRDefault="005964F3" w:rsidP="00C6395B">
            <w:pPr>
              <w:jc w:val="center"/>
              <w:rPr>
                <w:rFonts w:eastAsia="宋体"/>
                <w:spacing w:val="0"/>
                <w:sz w:val="18"/>
                <w:szCs w:val="18"/>
              </w:rPr>
            </w:pPr>
          </w:p>
        </w:tc>
        <w:tc>
          <w:tcPr>
            <w:tcW w:w="1860"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834"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1283"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1280" w:type="dxa"/>
            <w:tcMar>
              <w:left w:w="0" w:type="dxa"/>
              <w:right w:w="0" w:type="dxa"/>
            </w:tcMar>
            <w:vAlign w:val="center"/>
          </w:tcPr>
          <w:p w:rsidR="005964F3" w:rsidRDefault="005964F3" w:rsidP="00C6395B">
            <w:pPr>
              <w:jc w:val="center"/>
              <w:rPr>
                <w:rFonts w:ascii="宋体" w:eastAsia="宋体" w:hAnsi="宋体"/>
                <w:spacing w:val="0"/>
                <w:sz w:val="18"/>
                <w:szCs w:val="18"/>
              </w:rPr>
            </w:pPr>
          </w:p>
        </w:tc>
      </w:tr>
      <w:tr w:rsidR="005964F3" w:rsidTr="00C6395B">
        <w:trPr>
          <w:trHeight w:hRule="exact" w:val="680"/>
          <w:jc w:val="center"/>
        </w:trPr>
        <w:tc>
          <w:tcPr>
            <w:tcW w:w="1668"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642"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642"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1155"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1155"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1347"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854"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1860" w:type="dxa"/>
            <w:tcMar>
              <w:left w:w="0" w:type="dxa"/>
              <w:right w:w="0" w:type="dxa"/>
            </w:tcMar>
            <w:vAlign w:val="center"/>
          </w:tcPr>
          <w:p w:rsidR="005964F3" w:rsidRDefault="005964F3" w:rsidP="00C6395B">
            <w:pPr>
              <w:jc w:val="center"/>
              <w:rPr>
                <w:rFonts w:eastAsia="宋体"/>
                <w:spacing w:val="0"/>
                <w:sz w:val="18"/>
                <w:szCs w:val="18"/>
              </w:rPr>
            </w:pPr>
          </w:p>
        </w:tc>
        <w:tc>
          <w:tcPr>
            <w:tcW w:w="1860"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834"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1283" w:type="dxa"/>
            <w:tcMar>
              <w:left w:w="0" w:type="dxa"/>
              <w:right w:w="0" w:type="dxa"/>
            </w:tcMar>
            <w:vAlign w:val="center"/>
          </w:tcPr>
          <w:p w:rsidR="005964F3" w:rsidRDefault="005964F3" w:rsidP="00C6395B">
            <w:pPr>
              <w:jc w:val="center"/>
              <w:rPr>
                <w:rFonts w:ascii="宋体" w:eastAsia="宋体" w:hAnsi="宋体"/>
                <w:spacing w:val="0"/>
                <w:sz w:val="18"/>
                <w:szCs w:val="18"/>
              </w:rPr>
            </w:pPr>
          </w:p>
        </w:tc>
        <w:tc>
          <w:tcPr>
            <w:tcW w:w="1280" w:type="dxa"/>
            <w:tcMar>
              <w:left w:w="0" w:type="dxa"/>
              <w:right w:w="0" w:type="dxa"/>
            </w:tcMar>
            <w:vAlign w:val="center"/>
          </w:tcPr>
          <w:p w:rsidR="005964F3" w:rsidRDefault="005964F3" w:rsidP="00C6395B">
            <w:pPr>
              <w:jc w:val="center"/>
              <w:rPr>
                <w:rFonts w:ascii="宋体" w:eastAsia="宋体" w:hAnsi="宋体"/>
                <w:spacing w:val="0"/>
                <w:sz w:val="18"/>
                <w:szCs w:val="18"/>
              </w:rPr>
            </w:pPr>
          </w:p>
        </w:tc>
      </w:tr>
    </w:tbl>
    <w:p w:rsidR="005964F3" w:rsidRDefault="005964F3" w:rsidP="005964F3">
      <w:pPr>
        <w:rPr>
          <w:rFonts w:eastAsia="宋体"/>
          <w:spacing w:val="0"/>
          <w:sz w:val="18"/>
          <w:szCs w:val="18"/>
        </w:rPr>
      </w:pPr>
      <w:r>
        <w:rPr>
          <w:rFonts w:eastAsia="宋体" w:hint="eastAsia"/>
          <w:spacing w:val="0"/>
          <w:sz w:val="18"/>
          <w:szCs w:val="18"/>
        </w:rPr>
        <w:t>注：</w:t>
      </w:r>
      <w:r>
        <w:rPr>
          <w:rFonts w:eastAsia="宋体" w:hint="eastAsia"/>
          <w:spacing w:val="0"/>
          <w:sz w:val="18"/>
          <w:szCs w:val="18"/>
        </w:rPr>
        <w:t>1</w:t>
      </w:r>
      <w:r>
        <w:rPr>
          <w:rFonts w:eastAsia="宋体" w:hint="eastAsia"/>
          <w:spacing w:val="0"/>
          <w:sz w:val="18"/>
          <w:szCs w:val="18"/>
        </w:rPr>
        <w:t>开放形式填写序号：</w:t>
      </w:r>
      <w:r>
        <w:rPr>
          <w:rFonts w:eastAsia="宋体"/>
          <w:spacing w:val="0"/>
          <w:sz w:val="18"/>
          <w:szCs w:val="18"/>
        </w:rPr>
        <w:fldChar w:fldCharType="begin"/>
      </w:r>
      <w:r>
        <w:rPr>
          <w:rFonts w:eastAsia="宋体"/>
          <w:spacing w:val="0"/>
          <w:sz w:val="18"/>
          <w:szCs w:val="18"/>
        </w:rPr>
        <w:instrText xml:space="preserve"> </w:instrText>
      </w:r>
      <w:r>
        <w:rPr>
          <w:rFonts w:eastAsia="宋体" w:hint="eastAsia"/>
          <w:spacing w:val="0"/>
          <w:sz w:val="18"/>
          <w:szCs w:val="18"/>
        </w:rPr>
        <w:instrText>= 1 \* GB3</w:instrText>
      </w:r>
      <w:r>
        <w:rPr>
          <w:rFonts w:eastAsia="宋体"/>
          <w:spacing w:val="0"/>
          <w:sz w:val="18"/>
          <w:szCs w:val="18"/>
        </w:rPr>
        <w:instrText xml:space="preserve"> </w:instrText>
      </w:r>
      <w:r>
        <w:rPr>
          <w:rFonts w:eastAsia="宋体"/>
          <w:spacing w:val="0"/>
          <w:sz w:val="18"/>
          <w:szCs w:val="18"/>
        </w:rPr>
        <w:fldChar w:fldCharType="separate"/>
      </w:r>
      <w:r>
        <w:rPr>
          <w:rFonts w:eastAsia="宋体" w:hint="eastAsia"/>
          <w:spacing w:val="0"/>
          <w:sz w:val="18"/>
          <w:szCs w:val="18"/>
        </w:rPr>
        <w:t>①</w:t>
      </w:r>
      <w:r>
        <w:rPr>
          <w:rFonts w:eastAsia="宋体"/>
          <w:spacing w:val="0"/>
          <w:sz w:val="18"/>
          <w:szCs w:val="18"/>
        </w:rPr>
        <w:fldChar w:fldCharType="end"/>
      </w:r>
      <w:r>
        <w:rPr>
          <w:rFonts w:eastAsia="宋体" w:hint="eastAsia"/>
          <w:spacing w:val="0"/>
          <w:sz w:val="18"/>
          <w:szCs w:val="18"/>
        </w:rPr>
        <w:t>教师课题引导型</w:t>
      </w:r>
      <w:r>
        <w:rPr>
          <w:rFonts w:eastAsia="宋体"/>
          <w:spacing w:val="0"/>
          <w:sz w:val="18"/>
          <w:szCs w:val="18"/>
        </w:rPr>
        <w:fldChar w:fldCharType="begin"/>
      </w:r>
      <w:r>
        <w:rPr>
          <w:rFonts w:eastAsia="宋体"/>
          <w:spacing w:val="0"/>
          <w:sz w:val="18"/>
          <w:szCs w:val="18"/>
        </w:rPr>
        <w:instrText xml:space="preserve"> </w:instrText>
      </w:r>
      <w:r>
        <w:rPr>
          <w:rFonts w:eastAsia="宋体" w:hint="eastAsia"/>
          <w:spacing w:val="0"/>
          <w:sz w:val="18"/>
          <w:szCs w:val="18"/>
        </w:rPr>
        <w:instrText>= 2 \* GB3</w:instrText>
      </w:r>
      <w:r>
        <w:rPr>
          <w:rFonts w:eastAsia="宋体"/>
          <w:spacing w:val="0"/>
          <w:sz w:val="18"/>
          <w:szCs w:val="18"/>
        </w:rPr>
        <w:instrText xml:space="preserve"> </w:instrText>
      </w:r>
      <w:r>
        <w:rPr>
          <w:rFonts w:eastAsia="宋体"/>
          <w:spacing w:val="0"/>
          <w:sz w:val="18"/>
          <w:szCs w:val="18"/>
        </w:rPr>
        <w:fldChar w:fldCharType="separate"/>
      </w:r>
      <w:r>
        <w:rPr>
          <w:rFonts w:eastAsia="宋体" w:hint="eastAsia"/>
          <w:spacing w:val="0"/>
          <w:sz w:val="18"/>
          <w:szCs w:val="18"/>
        </w:rPr>
        <w:t>②</w:t>
      </w:r>
      <w:r>
        <w:rPr>
          <w:rFonts w:eastAsia="宋体"/>
          <w:spacing w:val="0"/>
          <w:sz w:val="18"/>
          <w:szCs w:val="18"/>
        </w:rPr>
        <w:fldChar w:fldCharType="end"/>
      </w:r>
      <w:r>
        <w:rPr>
          <w:rFonts w:eastAsia="宋体" w:hint="eastAsia"/>
          <w:spacing w:val="0"/>
          <w:sz w:val="18"/>
          <w:szCs w:val="18"/>
        </w:rPr>
        <w:t>实验室课题引导型</w:t>
      </w:r>
      <w:r>
        <w:rPr>
          <w:rFonts w:eastAsia="宋体"/>
          <w:spacing w:val="0"/>
          <w:sz w:val="18"/>
          <w:szCs w:val="18"/>
        </w:rPr>
        <w:fldChar w:fldCharType="begin"/>
      </w:r>
      <w:r>
        <w:rPr>
          <w:rFonts w:eastAsia="宋体"/>
          <w:spacing w:val="0"/>
          <w:sz w:val="18"/>
          <w:szCs w:val="18"/>
        </w:rPr>
        <w:instrText xml:space="preserve"> </w:instrText>
      </w:r>
      <w:r>
        <w:rPr>
          <w:rFonts w:eastAsia="宋体" w:hint="eastAsia"/>
          <w:spacing w:val="0"/>
          <w:sz w:val="18"/>
          <w:szCs w:val="18"/>
        </w:rPr>
        <w:instrText>= 3 \* GB3</w:instrText>
      </w:r>
      <w:r>
        <w:rPr>
          <w:rFonts w:eastAsia="宋体"/>
          <w:spacing w:val="0"/>
          <w:sz w:val="18"/>
          <w:szCs w:val="18"/>
        </w:rPr>
        <w:instrText xml:space="preserve"> </w:instrText>
      </w:r>
      <w:r>
        <w:rPr>
          <w:rFonts w:eastAsia="宋体"/>
          <w:spacing w:val="0"/>
          <w:sz w:val="18"/>
          <w:szCs w:val="18"/>
        </w:rPr>
        <w:fldChar w:fldCharType="separate"/>
      </w:r>
      <w:r>
        <w:rPr>
          <w:rFonts w:eastAsia="宋体" w:hint="eastAsia"/>
          <w:spacing w:val="0"/>
          <w:sz w:val="18"/>
          <w:szCs w:val="18"/>
        </w:rPr>
        <w:t>③</w:t>
      </w:r>
      <w:r>
        <w:rPr>
          <w:rFonts w:eastAsia="宋体"/>
          <w:spacing w:val="0"/>
          <w:sz w:val="18"/>
          <w:szCs w:val="18"/>
        </w:rPr>
        <w:fldChar w:fldCharType="end"/>
      </w:r>
      <w:r>
        <w:rPr>
          <w:rFonts w:eastAsia="宋体" w:hint="eastAsia"/>
          <w:spacing w:val="0"/>
          <w:sz w:val="18"/>
          <w:szCs w:val="18"/>
        </w:rPr>
        <w:t xml:space="preserve"> </w:t>
      </w:r>
      <w:r>
        <w:rPr>
          <w:rFonts w:eastAsia="宋体" w:hint="eastAsia"/>
          <w:spacing w:val="0"/>
          <w:sz w:val="18"/>
          <w:szCs w:val="18"/>
        </w:rPr>
        <w:t>学生课题引导型</w:t>
      </w:r>
    </w:p>
    <w:p w:rsidR="005964F3" w:rsidRDefault="005964F3" w:rsidP="005964F3">
      <w:pPr>
        <w:ind w:firstLineChars="200" w:firstLine="360"/>
        <w:rPr>
          <w:rFonts w:eastAsia="宋体"/>
          <w:spacing w:val="0"/>
          <w:sz w:val="18"/>
          <w:szCs w:val="18"/>
        </w:rPr>
      </w:pPr>
      <w:r>
        <w:rPr>
          <w:rFonts w:eastAsia="宋体" w:hint="eastAsia"/>
          <w:spacing w:val="0"/>
          <w:sz w:val="18"/>
          <w:szCs w:val="18"/>
        </w:rPr>
        <w:t>2</w:t>
      </w:r>
      <w:r>
        <w:rPr>
          <w:rFonts w:eastAsia="宋体" w:hint="eastAsia"/>
          <w:spacing w:val="0"/>
          <w:sz w:val="18"/>
          <w:szCs w:val="18"/>
        </w:rPr>
        <w:t>指导教师原则上应具有中级或以上职称。初级职称教师开设实验室开放项目，应有高级职称教师指导。</w:t>
      </w:r>
    </w:p>
    <w:p w:rsidR="005964F3" w:rsidRDefault="005964F3" w:rsidP="005964F3">
      <w:pPr>
        <w:rPr>
          <w:rFonts w:eastAsia="宋体"/>
          <w:spacing w:val="0"/>
          <w:sz w:val="28"/>
          <w:szCs w:val="24"/>
        </w:rPr>
      </w:pPr>
      <w:r>
        <w:rPr>
          <w:rFonts w:eastAsia="宋体" w:hint="eastAsia"/>
          <w:spacing w:val="0"/>
          <w:sz w:val="28"/>
          <w:szCs w:val="24"/>
        </w:rPr>
        <w:t>学院（部）审核意见（盖章）：</w:t>
      </w:r>
    </w:p>
    <w:p w:rsidR="005964F3" w:rsidRDefault="005964F3" w:rsidP="005964F3">
      <w:pPr>
        <w:rPr>
          <w:rFonts w:eastAsia="宋体"/>
          <w:spacing w:val="0"/>
          <w:sz w:val="28"/>
          <w:szCs w:val="24"/>
        </w:rPr>
      </w:pPr>
    </w:p>
    <w:p w:rsidR="005964F3" w:rsidRDefault="005964F3" w:rsidP="005964F3">
      <w:pPr>
        <w:adjustRightInd w:val="0"/>
        <w:snapToGrid w:val="0"/>
        <w:jc w:val="center"/>
        <w:rPr>
          <w:rFonts w:eastAsia="宋体"/>
          <w:spacing w:val="0"/>
          <w:sz w:val="28"/>
          <w:szCs w:val="24"/>
        </w:rPr>
      </w:pPr>
      <w:r>
        <w:rPr>
          <w:rFonts w:eastAsia="宋体" w:hint="eastAsia"/>
          <w:spacing w:val="0"/>
          <w:sz w:val="28"/>
          <w:szCs w:val="24"/>
        </w:rPr>
        <w:t xml:space="preserve"> </w:t>
      </w:r>
      <w:r>
        <w:rPr>
          <w:rFonts w:eastAsia="宋体"/>
          <w:spacing w:val="0"/>
          <w:sz w:val="28"/>
          <w:szCs w:val="24"/>
        </w:rPr>
        <w:t xml:space="preserve">                                         </w:t>
      </w:r>
      <w:r>
        <w:rPr>
          <w:rFonts w:eastAsia="宋体" w:hint="eastAsia"/>
          <w:spacing w:val="0"/>
          <w:sz w:val="28"/>
          <w:szCs w:val="24"/>
        </w:rPr>
        <w:t>主管实验室院长（主任）签字：</w:t>
      </w:r>
      <w:r>
        <w:rPr>
          <w:rFonts w:eastAsia="宋体" w:hint="eastAsia"/>
          <w:spacing w:val="0"/>
          <w:sz w:val="28"/>
          <w:szCs w:val="24"/>
        </w:rPr>
        <w:t xml:space="preserve">                     </w:t>
      </w:r>
      <w:r>
        <w:rPr>
          <w:rFonts w:eastAsia="宋体" w:hint="eastAsia"/>
          <w:spacing w:val="0"/>
          <w:sz w:val="28"/>
          <w:szCs w:val="24"/>
        </w:rPr>
        <w:t>日期：</w:t>
      </w:r>
    </w:p>
    <w:p w:rsidR="005964F3" w:rsidRDefault="005964F3" w:rsidP="005964F3">
      <w:pPr>
        <w:adjustRightInd w:val="0"/>
        <w:snapToGrid w:val="0"/>
        <w:spacing w:line="360" w:lineRule="auto"/>
        <w:rPr>
          <w:rFonts w:ascii="仿宋_GB2312" w:hAnsi="华文仿宋"/>
          <w:spacing w:val="0"/>
        </w:rPr>
        <w:sectPr w:rsidR="005964F3">
          <w:footerReference w:type="even" r:id="rId8"/>
          <w:footerReference w:type="default" r:id="rId9"/>
          <w:pgSz w:w="16838" w:h="11906" w:orient="landscape"/>
          <w:pgMar w:top="1134" w:right="1134" w:bottom="1134" w:left="1134" w:header="851" w:footer="851" w:gutter="0"/>
          <w:pgNumType w:start="1"/>
          <w:cols w:space="720"/>
          <w:docGrid w:type="lines" w:linePitch="312"/>
        </w:sectPr>
      </w:pPr>
    </w:p>
    <w:p w:rsidR="005964F3" w:rsidRDefault="005964F3" w:rsidP="005964F3">
      <w:pPr>
        <w:spacing w:line="360" w:lineRule="auto"/>
        <w:jc w:val="left"/>
        <w:rPr>
          <w:sz w:val="28"/>
          <w:szCs w:val="28"/>
        </w:rPr>
      </w:pPr>
      <w:r>
        <w:rPr>
          <w:rFonts w:hint="eastAsia"/>
          <w:sz w:val="28"/>
          <w:szCs w:val="28"/>
        </w:rPr>
        <w:lastRenderedPageBreak/>
        <w:t>附件</w:t>
      </w:r>
      <w:r>
        <w:rPr>
          <w:rFonts w:hint="eastAsia"/>
          <w:sz w:val="28"/>
          <w:szCs w:val="28"/>
        </w:rPr>
        <w:t xml:space="preserve">2 </w:t>
      </w:r>
      <w:r>
        <w:rPr>
          <w:rFonts w:hint="eastAsia"/>
          <w:sz w:val="28"/>
          <w:szCs w:val="28"/>
        </w:rPr>
        <w:t>：</w:t>
      </w:r>
      <w:r>
        <w:rPr>
          <w:rFonts w:hint="eastAsia"/>
          <w:sz w:val="28"/>
          <w:szCs w:val="28"/>
        </w:rPr>
        <w:t xml:space="preserve">                                        </w:t>
      </w:r>
      <w:r>
        <w:rPr>
          <w:rFonts w:hint="eastAsia"/>
          <w:sz w:val="28"/>
          <w:szCs w:val="28"/>
        </w:rPr>
        <w:t>编号：</w:t>
      </w:r>
    </w:p>
    <w:p w:rsidR="005964F3" w:rsidRDefault="005964F3" w:rsidP="005964F3">
      <w:pPr>
        <w:spacing w:line="360" w:lineRule="auto"/>
        <w:jc w:val="center"/>
        <w:rPr>
          <w:sz w:val="44"/>
          <w:szCs w:val="44"/>
        </w:rPr>
      </w:pPr>
    </w:p>
    <w:p w:rsidR="005964F3" w:rsidRDefault="005964F3" w:rsidP="005964F3">
      <w:pPr>
        <w:spacing w:line="360" w:lineRule="auto"/>
        <w:jc w:val="center"/>
        <w:rPr>
          <w:sz w:val="44"/>
          <w:szCs w:val="44"/>
        </w:rPr>
      </w:pPr>
      <w:r>
        <w:rPr>
          <w:rFonts w:hint="eastAsia"/>
          <w:sz w:val="44"/>
          <w:szCs w:val="44"/>
        </w:rPr>
        <w:t>西安科技大学实验室开放项目申请表</w:t>
      </w:r>
    </w:p>
    <w:p w:rsidR="005964F3" w:rsidRDefault="005964F3" w:rsidP="005964F3">
      <w:pPr>
        <w:spacing w:line="360" w:lineRule="auto"/>
        <w:jc w:val="center"/>
        <w:outlineLvl w:val="0"/>
        <w:rPr>
          <w:sz w:val="44"/>
          <w:szCs w:val="44"/>
        </w:rPr>
      </w:pPr>
      <w:r>
        <w:rPr>
          <w:rFonts w:hint="eastAsia"/>
          <w:sz w:val="44"/>
          <w:szCs w:val="44"/>
        </w:rPr>
        <w:t>（立项用表）</w:t>
      </w:r>
    </w:p>
    <w:p w:rsidR="005964F3" w:rsidRDefault="005964F3" w:rsidP="005964F3">
      <w:pPr>
        <w:spacing w:line="360" w:lineRule="auto"/>
        <w:jc w:val="center"/>
        <w:rPr>
          <w:sz w:val="44"/>
          <w:szCs w:val="44"/>
        </w:rPr>
      </w:pPr>
    </w:p>
    <w:p w:rsidR="005964F3" w:rsidRDefault="005964F3" w:rsidP="005964F3">
      <w:pPr>
        <w:spacing w:line="360" w:lineRule="auto"/>
        <w:jc w:val="center"/>
        <w:rPr>
          <w:sz w:val="44"/>
          <w:szCs w:val="44"/>
        </w:rPr>
      </w:pPr>
    </w:p>
    <w:p w:rsidR="005964F3" w:rsidRDefault="005964F3" w:rsidP="005964F3">
      <w:pPr>
        <w:spacing w:line="360" w:lineRule="auto"/>
        <w:jc w:val="center"/>
        <w:rPr>
          <w:sz w:val="44"/>
          <w:szCs w:val="44"/>
        </w:rPr>
      </w:pPr>
    </w:p>
    <w:p w:rsidR="005964F3" w:rsidRDefault="005964F3" w:rsidP="005964F3">
      <w:pPr>
        <w:spacing w:line="360" w:lineRule="auto"/>
        <w:jc w:val="center"/>
        <w:rPr>
          <w:sz w:val="44"/>
          <w:szCs w:val="44"/>
        </w:rPr>
      </w:pPr>
    </w:p>
    <w:p w:rsidR="005964F3" w:rsidRDefault="005964F3" w:rsidP="005964F3">
      <w:pPr>
        <w:spacing w:line="360" w:lineRule="auto"/>
        <w:jc w:val="center"/>
        <w:rPr>
          <w:sz w:val="44"/>
          <w:szCs w:val="44"/>
        </w:rPr>
      </w:pPr>
    </w:p>
    <w:p w:rsidR="005964F3" w:rsidRDefault="005964F3" w:rsidP="005964F3">
      <w:pPr>
        <w:spacing w:line="360" w:lineRule="auto"/>
        <w:jc w:val="center"/>
        <w:rPr>
          <w:sz w:val="44"/>
          <w:szCs w:val="44"/>
        </w:rPr>
      </w:pPr>
    </w:p>
    <w:p w:rsidR="005964F3" w:rsidRDefault="005964F3" w:rsidP="002838C9">
      <w:pPr>
        <w:spacing w:line="360" w:lineRule="auto"/>
        <w:ind w:leftChars="428" w:left="3912" w:hangingChars="400" w:hanging="2560"/>
        <w:rPr>
          <w:i/>
          <w:u w:val="single"/>
        </w:rPr>
      </w:pPr>
      <w:r>
        <w:rPr>
          <w:rFonts w:hint="eastAsia"/>
          <w:spacing w:val="160"/>
          <w:kern w:val="0"/>
        </w:rPr>
        <w:t>项目名</w:t>
      </w:r>
      <w:r>
        <w:rPr>
          <w:rFonts w:hint="eastAsia"/>
          <w:spacing w:val="1"/>
          <w:kern w:val="0"/>
        </w:rPr>
        <w:t>称</w:t>
      </w:r>
      <w:r w:rsidR="002838C9">
        <w:rPr>
          <w:u w:val="single"/>
        </w:rPr>
        <w:t xml:space="preserve">  </w:t>
      </w:r>
      <w:r w:rsidRPr="00B839BF">
        <w:rPr>
          <w:rFonts w:hint="eastAsia"/>
          <w:u w:val="single"/>
        </w:rPr>
        <w:t>基</w:t>
      </w:r>
      <w:r w:rsidR="002838C9">
        <w:rPr>
          <w:rFonts w:hint="eastAsia"/>
          <w:u w:val="single"/>
        </w:rPr>
        <w:t xml:space="preserve"> </w:t>
      </w:r>
      <w:r w:rsidRPr="00B839BF">
        <w:rPr>
          <w:rFonts w:hint="eastAsia"/>
          <w:u w:val="single"/>
        </w:rPr>
        <w:t>于</w:t>
      </w:r>
      <w:r w:rsidR="002838C9">
        <w:rPr>
          <w:rFonts w:hint="eastAsia"/>
          <w:u w:val="single"/>
        </w:rPr>
        <w:t xml:space="preserve"> </w:t>
      </w:r>
      <w:r w:rsidRPr="00B839BF">
        <w:rPr>
          <w:rFonts w:hint="eastAsia"/>
          <w:u w:val="single"/>
        </w:rPr>
        <w:t>深</w:t>
      </w:r>
      <w:r w:rsidR="002838C9">
        <w:rPr>
          <w:rFonts w:hint="eastAsia"/>
          <w:u w:val="single"/>
        </w:rPr>
        <w:t xml:space="preserve"> </w:t>
      </w:r>
      <w:r w:rsidRPr="00B839BF">
        <w:rPr>
          <w:rFonts w:hint="eastAsia"/>
          <w:u w:val="single"/>
        </w:rPr>
        <w:t>度</w:t>
      </w:r>
      <w:r w:rsidR="002838C9">
        <w:rPr>
          <w:rFonts w:hint="eastAsia"/>
          <w:u w:val="single"/>
        </w:rPr>
        <w:t xml:space="preserve"> </w:t>
      </w:r>
      <w:r w:rsidRPr="00B839BF">
        <w:rPr>
          <w:rFonts w:hint="eastAsia"/>
          <w:u w:val="single"/>
        </w:rPr>
        <w:t>学</w:t>
      </w:r>
      <w:r w:rsidR="002838C9">
        <w:rPr>
          <w:rFonts w:hint="eastAsia"/>
          <w:u w:val="single"/>
        </w:rPr>
        <w:t xml:space="preserve"> </w:t>
      </w:r>
      <w:r w:rsidRPr="00B839BF">
        <w:rPr>
          <w:rFonts w:hint="eastAsia"/>
          <w:u w:val="single"/>
        </w:rPr>
        <w:t>习</w:t>
      </w:r>
      <w:r w:rsidR="002838C9">
        <w:rPr>
          <w:rFonts w:hint="eastAsia"/>
          <w:u w:val="single"/>
        </w:rPr>
        <w:t xml:space="preserve"> </w:t>
      </w:r>
      <w:r w:rsidRPr="00B839BF">
        <w:rPr>
          <w:rFonts w:hint="eastAsia"/>
          <w:u w:val="single"/>
        </w:rPr>
        <w:t>的</w:t>
      </w:r>
      <w:r w:rsidR="002838C9">
        <w:rPr>
          <w:rFonts w:hint="eastAsia"/>
          <w:u w:val="single"/>
        </w:rPr>
        <w:t xml:space="preserve"> </w:t>
      </w:r>
      <w:r w:rsidRPr="00B839BF">
        <w:rPr>
          <w:rFonts w:hint="eastAsia"/>
          <w:u w:val="single"/>
        </w:rPr>
        <w:t>食</w:t>
      </w:r>
      <w:r w:rsidR="002838C9">
        <w:rPr>
          <w:rFonts w:hint="eastAsia"/>
          <w:u w:val="single"/>
        </w:rPr>
        <w:t xml:space="preserve"> </w:t>
      </w:r>
      <w:r w:rsidRPr="00B839BF">
        <w:rPr>
          <w:rFonts w:hint="eastAsia"/>
          <w:u w:val="single"/>
        </w:rPr>
        <w:t>品</w:t>
      </w:r>
      <w:r w:rsidR="002838C9">
        <w:rPr>
          <w:rFonts w:hint="eastAsia"/>
          <w:u w:val="single"/>
        </w:rPr>
        <w:t xml:space="preserve"> </w:t>
      </w:r>
      <w:r w:rsidRPr="00B839BF">
        <w:rPr>
          <w:rFonts w:hint="eastAsia"/>
          <w:u w:val="single"/>
        </w:rPr>
        <w:t>图</w:t>
      </w:r>
      <w:r w:rsidR="002838C9">
        <w:rPr>
          <w:rFonts w:hint="eastAsia"/>
          <w:u w:val="single"/>
        </w:rPr>
        <w:t xml:space="preserve"> </w:t>
      </w:r>
      <w:r w:rsidRPr="00B839BF">
        <w:rPr>
          <w:rFonts w:hint="eastAsia"/>
          <w:u w:val="single"/>
        </w:rPr>
        <w:t>像</w:t>
      </w:r>
      <w:r w:rsidR="002838C9">
        <w:rPr>
          <w:u w:val="single"/>
        </w:rPr>
        <w:t xml:space="preserve"> </w:t>
      </w:r>
      <w:r w:rsidRPr="00B839BF">
        <w:rPr>
          <w:rFonts w:hint="eastAsia"/>
          <w:u w:val="single"/>
        </w:rPr>
        <w:t>识</w:t>
      </w:r>
      <w:r w:rsidR="002838C9">
        <w:rPr>
          <w:u w:val="single"/>
        </w:rPr>
        <w:t xml:space="preserve"> </w:t>
      </w:r>
      <w:r w:rsidRPr="00B839BF">
        <w:rPr>
          <w:rFonts w:hint="eastAsia"/>
          <w:u w:val="single"/>
        </w:rPr>
        <w:t>别</w:t>
      </w:r>
      <w:r w:rsidR="002838C9">
        <w:rPr>
          <w:u w:val="single"/>
        </w:rPr>
        <w:t xml:space="preserve"> </w:t>
      </w:r>
      <w:r w:rsidRPr="00B839BF">
        <w:rPr>
          <w:rFonts w:hint="eastAsia"/>
          <w:u w:val="single"/>
        </w:rPr>
        <w:t>方</w:t>
      </w:r>
      <w:r w:rsidR="002838C9">
        <w:rPr>
          <w:u w:val="single"/>
        </w:rPr>
        <w:t xml:space="preserve"> </w:t>
      </w:r>
      <w:r w:rsidRPr="00B839BF">
        <w:rPr>
          <w:rFonts w:hint="eastAsia"/>
          <w:u w:val="single"/>
        </w:rPr>
        <w:t>法</w:t>
      </w:r>
      <w:r w:rsidR="002838C9">
        <w:rPr>
          <w:u w:val="single"/>
        </w:rPr>
        <w:t xml:space="preserve"> </w:t>
      </w:r>
      <w:proofErr w:type="gramStart"/>
      <w:r w:rsidRPr="00B839BF">
        <w:rPr>
          <w:rFonts w:hint="eastAsia"/>
          <w:u w:val="single"/>
        </w:rPr>
        <w:t>研</w:t>
      </w:r>
      <w:proofErr w:type="gramEnd"/>
      <w:r w:rsidR="002838C9">
        <w:rPr>
          <w:u w:val="single"/>
        </w:rPr>
        <w:t xml:space="preserve"> </w:t>
      </w:r>
      <w:r w:rsidRPr="00B839BF">
        <w:rPr>
          <w:rFonts w:hint="eastAsia"/>
          <w:u w:val="single"/>
        </w:rPr>
        <w:t>究</w:t>
      </w:r>
    </w:p>
    <w:p w:rsidR="005964F3" w:rsidRDefault="005964F3" w:rsidP="005964F3">
      <w:pPr>
        <w:spacing w:line="360" w:lineRule="auto"/>
        <w:ind w:leftChars="428" w:left="1352"/>
        <w:rPr>
          <w:u w:val="single"/>
        </w:rPr>
      </w:pPr>
      <w:r>
        <w:rPr>
          <w:rFonts w:hint="eastAsia"/>
          <w:spacing w:val="160"/>
          <w:kern w:val="0"/>
        </w:rPr>
        <w:t>学院名</w:t>
      </w:r>
      <w:r>
        <w:rPr>
          <w:rFonts w:hint="eastAsia"/>
          <w:spacing w:val="1"/>
          <w:kern w:val="0"/>
        </w:rPr>
        <w:t>称</w:t>
      </w:r>
      <w:r>
        <w:rPr>
          <w:rFonts w:hint="eastAsia"/>
          <w:u w:val="single"/>
        </w:rPr>
        <w:t xml:space="preserve">     </w:t>
      </w:r>
      <w:r>
        <w:rPr>
          <w:u w:val="single"/>
        </w:rPr>
        <w:t xml:space="preserve">        </w:t>
      </w:r>
      <w:r>
        <w:rPr>
          <w:rFonts w:hint="eastAsia"/>
          <w:u w:val="single"/>
        </w:rPr>
        <w:t>计算机科学与技术学院</w:t>
      </w:r>
    </w:p>
    <w:p w:rsidR="005964F3" w:rsidRDefault="005964F3" w:rsidP="005964F3">
      <w:pPr>
        <w:spacing w:line="360" w:lineRule="auto"/>
        <w:ind w:leftChars="428" w:left="1352"/>
        <w:rPr>
          <w:u w:val="single"/>
        </w:rPr>
      </w:pPr>
      <w:r>
        <w:rPr>
          <w:rFonts w:hint="eastAsia"/>
          <w:spacing w:val="80"/>
          <w:kern w:val="0"/>
        </w:rPr>
        <w:t>实验室名</w:t>
      </w:r>
      <w:r>
        <w:rPr>
          <w:rFonts w:hint="eastAsia"/>
          <w:kern w:val="0"/>
        </w:rPr>
        <w:t>称</w:t>
      </w:r>
      <w:r>
        <w:rPr>
          <w:rFonts w:hint="eastAsia"/>
          <w:u w:val="single"/>
        </w:rPr>
        <w:t xml:space="preserve">     </w:t>
      </w:r>
      <w:r>
        <w:rPr>
          <w:u w:val="single"/>
        </w:rPr>
        <w:t xml:space="preserve">            </w:t>
      </w:r>
      <w:r>
        <w:rPr>
          <w:rFonts w:ascii="宋体" w:eastAsia="宋体" w:hAnsi="宋体" w:cs="宋体" w:hint="eastAsia"/>
          <w:u w:val="single"/>
        </w:rPr>
        <w:t>计算机专业实验室</w:t>
      </w:r>
    </w:p>
    <w:p w:rsidR="005964F3" w:rsidRDefault="005964F3" w:rsidP="005964F3">
      <w:pPr>
        <w:spacing w:line="360" w:lineRule="auto"/>
        <w:ind w:leftChars="428" w:left="1352"/>
        <w:rPr>
          <w:kern w:val="36"/>
          <w:u w:val="single"/>
        </w:rPr>
      </w:pPr>
      <w:r>
        <w:rPr>
          <w:rFonts w:hint="eastAsia"/>
          <w:spacing w:val="160"/>
          <w:kern w:val="36"/>
        </w:rPr>
        <w:t>申</w:t>
      </w:r>
      <w:r>
        <w:rPr>
          <w:rFonts w:hint="eastAsia"/>
          <w:spacing w:val="160"/>
          <w:kern w:val="36"/>
        </w:rPr>
        <w:t xml:space="preserve"> </w:t>
      </w:r>
      <w:r>
        <w:rPr>
          <w:rFonts w:hint="eastAsia"/>
          <w:spacing w:val="160"/>
          <w:kern w:val="36"/>
        </w:rPr>
        <w:t>报</w:t>
      </w:r>
      <w:r>
        <w:rPr>
          <w:rFonts w:hint="eastAsia"/>
          <w:kern w:val="36"/>
        </w:rPr>
        <w:t>人</w:t>
      </w:r>
      <w:r>
        <w:rPr>
          <w:rFonts w:hint="eastAsia"/>
          <w:kern w:val="36"/>
          <w:u w:val="single"/>
        </w:rPr>
        <w:t xml:space="preserve">             </w:t>
      </w:r>
      <w:r>
        <w:rPr>
          <w:kern w:val="36"/>
          <w:u w:val="single"/>
        </w:rPr>
        <w:t xml:space="preserve">               </w:t>
      </w:r>
      <w:ins w:id="1" w:author="Administrator" w:date="2017-03-06T17:59:00Z">
        <w:r>
          <w:rPr>
            <w:rFonts w:hint="eastAsia"/>
            <w:kern w:val="36"/>
            <w:u w:val="single"/>
          </w:rPr>
          <w:t>史晓楠</w:t>
        </w:r>
      </w:ins>
    </w:p>
    <w:p w:rsidR="005964F3" w:rsidRDefault="005964F3" w:rsidP="005964F3">
      <w:pPr>
        <w:spacing w:line="360" w:lineRule="auto"/>
        <w:ind w:leftChars="428" w:left="1352"/>
        <w:rPr>
          <w:u w:val="single"/>
        </w:rPr>
      </w:pPr>
      <w:r>
        <w:rPr>
          <w:rFonts w:hint="eastAsia"/>
          <w:spacing w:val="80"/>
          <w:kern w:val="0"/>
        </w:rPr>
        <w:t>职</w:t>
      </w:r>
      <w:r>
        <w:rPr>
          <w:rFonts w:hint="eastAsia"/>
          <w:spacing w:val="80"/>
          <w:kern w:val="0"/>
        </w:rPr>
        <w:t xml:space="preserve">    </w:t>
      </w:r>
      <w:r>
        <w:rPr>
          <w:rFonts w:hint="eastAsia"/>
          <w:spacing w:val="80"/>
          <w:kern w:val="0"/>
        </w:rPr>
        <w:t>称</w:t>
      </w:r>
      <w:r>
        <w:rPr>
          <w:rFonts w:hint="eastAsia"/>
          <w:u w:val="single"/>
        </w:rPr>
        <w:t xml:space="preserve">            </w:t>
      </w:r>
      <w:r>
        <w:rPr>
          <w:u w:val="single"/>
        </w:rPr>
        <w:t xml:space="preserve">                 </w:t>
      </w:r>
      <w:r>
        <w:rPr>
          <w:rFonts w:hint="eastAsia"/>
          <w:u w:val="single"/>
        </w:rPr>
        <w:t>讲师</w:t>
      </w:r>
    </w:p>
    <w:p w:rsidR="005964F3" w:rsidRDefault="005964F3" w:rsidP="005964F3">
      <w:pPr>
        <w:spacing w:line="360" w:lineRule="auto"/>
      </w:pPr>
    </w:p>
    <w:p w:rsidR="005964F3" w:rsidRDefault="005964F3" w:rsidP="005964F3">
      <w:pPr>
        <w:spacing w:line="360" w:lineRule="auto"/>
        <w:rPr>
          <w:sz w:val="28"/>
          <w:szCs w:val="28"/>
        </w:rPr>
      </w:pPr>
    </w:p>
    <w:p w:rsidR="005964F3" w:rsidRDefault="005964F3" w:rsidP="005964F3">
      <w:pPr>
        <w:spacing w:line="360" w:lineRule="auto"/>
        <w:rPr>
          <w:sz w:val="28"/>
          <w:szCs w:val="28"/>
        </w:rPr>
      </w:pPr>
    </w:p>
    <w:p w:rsidR="005964F3" w:rsidRDefault="005964F3" w:rsidP="005964F3">
      <w:pPr>
        <w:spacing w:line="360" w:lineRule="auto"/>
        <w:jc w:val="center"/>
        <w:rPr>
          <w:rFonts w:ascii="黑体" w:eastAsia="黑体"/>
          <w:sz w:val="28"/>
          <w:szCs w:val="28"/>
        </w:rPr>
      </w:pPr>
      <w:r>
        <w:rPr>
          <w:rFonts w:ascii="黑体" w:eastAsia="黑体" w:hint="eastAsia"/>
          <w:sz w:val="28"/>
          <w:szCs w:val="28"/>
        </w:rPr>
        <w:t>西安科技大学实验室与设备管理处制</w:t>
      </w:r>
    </w:p>
    <w:p w:rsidR="005964F3" w:rsidRDefault="005964F3" w:rsidP="005964F3">
      <w:pPr>
        <w:spacing w:line="360" w:lineRule="auto"/>
        <w:jc w:val="center"/>
        <w:rPr>
          <w:rFonts w:ascii="黑体" w:eastAsia="黑体"/>
          <w:sz w:val="28"/>
          <w:szCs w:val="28"/>
        </w:rPr>
      </w:pPr>
      <w:r>
        <w:rPr>
          <w:rFonts w:ascii="黑体" w:eastAsia="黑体" w:hint="eastAsia"/>
          <w:sz w:val="28"/>
          <w:szCs w:val="28"/>
        </w:rPr>
        <w:t>2019年9月  17  日</w:t>
      </w:r>
    </w:p>
    <w:p w:rsidR="005964F3" w:rsidRDefault="005964F3" w:rsidP="005964F3">
      <w:pPr>
        <w:spacing w:line="360" w:lineRule="auto"/>
        <w:jc w:val="center"/>
        <w:rPr>
          <w:rFonts w:ascii="黑体" w:eastAsia="黑体"/>
          <w:sz w:val="28"/>
          <w:szCs w:val="28"/>
        </w:rPr>
      </w:pPr>
    </w:p>
    <w:tbl>
      <w:tblPr>
        <w:tblW w:w="9063" w:type="dxa"/>
        <w:jc w:val="center"/>
        <w:tblLayout w:type="fixed"/>
        <w:tblLook w:val="0000" w:firstRow="0" w:lastRow="0" w:firstColumn="0" w:lastColumn="0" w:noHBand="0" w:noVBand="0"/>
      </w:tblPr>
      <w:tblGrid>
        <w:gridCol w:w="2138"/>
        <w:gridCol w:w="1964"/>
        <w:gridCol w:w="2336"/>
        <w:gridCol w:w="198"/>
        <w:gridCol w:w="1234"/>
        <w:gridCol w:w="1193"/>
      </w:tblGrid>
      <w:tr w:rsidR="005964F3" w:rsidTr="00C6395B">
        <w:trPr>
          <w:trHeight w:hRule="exact" w:val="567"/>
          <w:jc w:val="center"/>
        </w:trPr>
        <w:tc>
          <w:tcPr>
            <w:tcW w:w="2138" w:type="dxa"/>
            <w:tcBorders>
              <w:top w:val="single" w:sz="8" w:space="0" w:color="auto"/>
              <w:left w:val="single" w:sz="8" w:space="0" w:color="auto"/>
              <w:bottom w:val="single" w:sz="8" w:space="0" w:color="auto"/>
              <w:right w:val="single" w:sz="8" w:space="0" w:color="000000"/>
            </w:tcBorders>
            <w:vAlign w:val="center"/>
          </w:tcPr>
          <w:p w:rsidR="005964F3" w:rsidRDefault="005964F3" w:rsidP="00C6395B">
            <w:pPr>
              <w:widowControl/>
              <w:spacing w:line="360" w:lineRule="auto"/>
              <w:jc w:val="center"/>
              <w:rPr>
                <w:rFonts w:ascii="宋体" w:eastAsia="宋体" w:hAnsi="宋体" w:cs="宋体"/>
                <w:kern w:val="0"/>
                <w:sz w:val="21"/>
                <w:szCs w:val="21"/>
              </w:rPr>
            </w:pPr>
            <w:r>
              <w:rPr>
                <w:rFonts w:ascii="宋体" w:eastAsia="宋体" w:hAnsi="宋体" w:cs="宋体" w:hint="eastAsia"/>
                <w:kern w:val="0"/>
                <w:sz w:val="21"/>
                <w:szCs w:val="21"/>
              </w:rPr>
              <w:lastRenderedPageBreak/>
              <w:t>项目名称</w:t>
            </w:r>
          </w:p>
        </w:tc>
        <w:tc>
          <w:tcPr>
            <w:tcW w:w="6925" w:type="dxa"/>
            <w:gridSpan w:val="5"/>
            <w:tcBorders>
              <w:top w:val="single" w:sz="8" w:space="0" w:color="auto"/>
              <w:left w:val="nil"/>
              <w:bottom w:val="single" w:sz="8" w:space="0" w:color="auto"/>
              <w:right w:val="single" w:sz="8" w:space="0" w:color="000000"/>
            </w:tcBorders>
            <w:vAlign w:val="center"/>
          </w:tcPr>
          <w:p w:rsidR="005964F3" w:rsidRDefault="005964F3" w:rsidP="00C6395B">
            <w:pPr>
              <w:widowControl/>
              <w:spacing w:line="360" w:lineRule="auto"/>
              <w:rPr>
                <w:rFonts w:ascii="宋体" w:eastAsia="宋体" w:hAnsi="宋体"/>
                <w:kern w:val="0"/>
                <w:sz w:val="21"/>
                <w:szCs w:val="21"/>
              </w:rPr>
            </w:pPr>
            <w:r w:rsidRPr="009E7C15">
              <w:rPr>
                <w:rFonts w:ascii="宋体" w:eastAsia="宋体" w:hAnsi="宋体" w:hint="eastAsia"/>
                <w:kern w:val="0"/>
                <w:sz w:val="21"/>
                <w:szCs w:val="21"/>
              </w:rPr>
              <w:t>基于深度学习的食品图像识别方法研究</w:t>
            </w:r>
          </w:p>
        </w:tc>
      </w:tr>
      <w:tr w:rsidR="005964F3" w:rsidTr="00C6395B">
        <w:trPr>
          <w:trHeight w:hRule="exact" w:val="851"/>
          <w:jc w:val="center"/>
        </w:trPr>
        <w:tc>
          <w:tcPr>
            <w:tcW w:w="2138" w:type="dxa"/>
            <w:tcBorders>
              <w:top w:val="single" w:sz="8" w:space="0" w:color="auto"/>
              <w:left w:val="single" w:sz="8" w:space="0" w:color="auto"/>
              <w:bottom w:val="single" w:sz="8" w:space="0" w:color="auto"/>
              <w:right w:val="single" w:sz="8" w:space="0" w:color="000000"/>
            </w:tcBorders>
            <w:vAlign w:val="center"/>
          </w:tcPr>
          <w:p w:rsidR="005964F3" w:rsidRDefault="005964F3" w:rsidP="00C6395B">
            <w:pPr>
              <w:widowControl/>
              <w:spacing w:line="360" w:lineRule="auto"/>
              <w:jc w:val="center"/>
              <w:rPr>
                <w:rFonts w:ascii="宋体" w:eastAsia="宋体" w:hAnsi="宋体" w:cs="宋体"/>
                <w:kern w:val="0"/>
                <w:sz w:val="21"/>
                <w:szCs w:val="21"/>
              </w:rPr>
            </w:pPr>
            <w:r>
              <w:rPr>
                <w:rFonts w:ascii="宋体" w:eastAsia="宋体" w:hAnsi="宋体" w:cs="宋体" w:hint="eastAsia"/>
                <w:kern w:val="0"/>
                <w:sz w:val="21"/>
                <w:szCs w:val="21"/>
              </w:rPr>
              <w:t>项目开放形式</w:t>
            </w:r>
          </w:p>
        </w:tc>
        <w:tc>
          <w:tcPr>
            <w:tcW w:w="6925" w:type="dxa"/>
            <w:gridSpan w:val="5"/>
            <w:tcBorders>
              <w:top w:val="single" w:sz="8" w:space="0" w:color="auto"/>
              <w:left w:val="nil"/>
              <w:bottom w:val="single" w:sz="8" w:space="0" w:color="auto"/>
              <w:right w:val="single" w:sz="8" w:space="0" w:color="000000"/>
            </w:tcBorders>
            <w:vAlign w:val="center"/>
          </w:tcPr>
          <w:p w:rsidR="005964F3" w:rsidRDefault="005964F3" w:rsidP="00C6395B">
            <w:pPr>
              <w:widowControl/>
              <w:spacing w:line="360" w:lineRule="auto"/>
              <w:jc w:val="center"/>
              <w:rPr>
                <w:rFonts w:ascii="宋体" w:eastAsia="宋体" w:hAnsi="宋体" w:cs="宋体"/>
                <w:kern w:val="0"/>
                <w:sz w:val="21"/>
                <w:szCs w:val="21"/>
              </w:rPr>
            </w:pPr>
            <w:r>
              <w:rPr>
                <w:rFonts w:ascii="宋体" w:eastAsia="宋体" w:hAnsi="宋体" w:cs="宋体" w:hint="eastAsia"/>
                <w:color w:val="333333"/>
                <w:kern w:val="0"/>
                <w:sz w:val="21"/>
                <w:szCs w:val="21"/>
              </w:rPr>
              <w:t>教师课题引导型</w:t>
            </w:r>
            <w:r>
              <w:rPr>
                <w:rFonts w:ascii="宋体" w:eastAsia="宋体" w:hAnsi="宋体" w:cs="宋体" w:hint="eastAsia"/>
                <w:kern w:val="0"/>
                <w:sz w:val="21"/>
                <w:szCs w:val="21"/>
              </w:rPr>
              <w:t>（</w:t>
            </w:r>
            <w:r>
              <w:rPr>
                <w:rFonts w:ascii="宋体" w:eastAsia="宋体" w:hAnsi="宋体"/>
                <w:kern w:val="0"/>
                <w:sz w:val="21"/>
                <w:szCs w:val="21"/>
              </w:rPr>
              <w:t xml:space="preserve"> </w:t>
            </w:r>
            <w:r>
              <w:rPr>
                <w:rFonts w:ascii="宋体" w:eastAsia="宋体" w:hAnsi="宋体" w:cs="宋体" w:hint="eastAsia"/>
                <w:kern w:val="0"/>
                <w:sz w:val="21"/>
                <w:szCs w:val="21"/>
              </w:rPr>
              <w:t>）</w:t>
            </w:r>
            <w:r>
              <w:rPr>
                <w:rFonts w:ascii="宋体" w:eastAsia="宋体" w:hAnsi="宋体"/>
                <w:kern w:val="0"/>
                <w:sz w:val="21"/>
                <w:szCs w:val="21"/>
              </w:rPr>
              <w:t xml:space="preserve">  </w:t>
            </w:r>
            <w:r>
              <w:rPr>
                <w:rFonts w:ascii="宋体" w:eastAsia="宋体" w:hAnsi="宋体" w:hint="eastAsia"/>
                <w:kern w:val="0"/>
                <w:sz w:val="21"/>
                <w:szCs w:val="21"/>
              </w:rPr>
              <w:t xml:space="preserve">      </w:t>
            </w:r>
            <w:r>
              <w:rPr>
                <w:rFonts w:ascii="宋体" w:eastAsia="宋体" w:hAnsi="宋体"/>
                <w:kern w:val="0"/>
                <w:sz w:val="21"/>
                <w:szCs w:val="21"/>
              </w:rPr>
              <w:t xml:space="preserve"> </w:t>
            </w:r>
            <w:r>
              <w:rPr>
                <w:rFonts w:ascii="宋体" w:eastAsia="宋体" w:hAnsi="宋体" w:cs="宋体" w:hint="eastAsia"/>
                <w:color w:val="333333"/>
                <w:kern w:val="0"/>
                <w:sz w:val="21"/>
                <w:szCs w:val="21"/>
              </w:rPr>
              <w:t>实验室课题引导型</w:t>
            </w:r>
            <w:r>
              <w:rPr>
                <w:rFonts w:ascii="宋体" w:eastAsia="宋体" w:hAnsi="宋体" w:cs="宋体" w:hint="eastAsia"/>
                <w:kern w:val="0"/>
                <w:sz w:val="21"/>
                <w:szCs w:val="21"/>
              </w:rPr>
              <w:t xml:space="preserve">（ ） </w:t>
            </w:r>
          </w:p>
          <w:p w:rsidR="005964F3" w:rsidRDefault="005964F3" w:rsidP="00C6395B">
            <w:pPr>
              <w:widowControl/>
              <w:spacing w:line="360" w:lineRule="auto"/>
              <w:ind w:firstLineChars="250" w:firstLine="515"/>
              <w:jc w:val="left"/>
              <w:rPr>
                <w:rFonts w:ascii="宋体" w:eastAsia="宋体" w:hAnsi="宋体" w:cs="宋体"/>
                <w:kern w:val="0"/>
                <w:sz w:val="21"/>
                <w:szCs w:val="21"/>
              </w:rPr>
            </w:pPr>
            <w:r>
              <w:rPr>
                <w:rFonts w:ascii="宋体" w:eastAsia="宋体" w:hAnsi="宋体" w:cs="宋体" w:hint="eastAsia"/>
                <w:color w:val="333333"/>
                <w:kern w:val="0"/>
                <w:sz w:val="21"/>
                <w:szCs w:val="21"/>
              </w:rPr>
              <w:t xml:space="preserve">   学生课题引导型</w:t>
            </w:r>
            <w:r>
              <w:rPr>
                <w:rFonts w:ascii="宋体" w:eastAsia="宋体" w:hAnsi="宋体" w:cs="宋体" w:hint="eastAsia"/>
                <w:kern w:val="0"/>
                <w:sz w:val="21"/>
                <w:szCs w:val="21"/>
              </w:rPr>
              <w:t>（</w:t>
            </w:r>
            <w:r>
              <w:rPr>
                <w:rFonts w:ascii="Arial" w:eastAsia="宋体" w:hAnsi="Arial" w:cs="Arial"/>
                <w:kern w:val="0"/>
                <w:sz w:val="21"/>
                <w:szCs w:val="21"/>
              </w:rPr>
              <w:t>√</w:t>
            </w:r>
            <w:r>
              <w:rPr>
                <w:rFonts w:ascii="宋体" w:eastAsia="宋体" w:hAnsi="宋体"/>
                <w:kern w:val="0"/>
                <w:sz w:val="21"/>
                <w:szCs w:val="21"/>
              </w:rPr>
              <w:t xml:space="preserve"> </w:t>
            </w:r>
            <w:r>
              <w:rPr>
                <w:rFonts w:ascii="宋体" w:eastAsia="宋体" w:hAnsi="宋体" w:cs="宋体" w:hint="eastAsia"/>
                <w:kern w:val="0"/>
                <w:sz w:val="21"/>
                <w:szCs w:val="21"/>
              </w:rPr>
              <w:t xml:space="preserve">）         </w:t>
            </w:r>
            <w:r>
              <w:rPr>
                <w:rFonts w:ascii="宋体" w:eastAsia="宋体" w:hAnsi="宋体" w:cs="宋体" w:hint="eastAsia"/>
                <w:color w:val="333333"/>
                <w:kern w:val="0"/>
                <w:sz w:val="21"/>
                <w:szCs w:val="21"/>
              </w:rPr>
              <w:t xml:space="preserve"> </w:t>
            </w:r>
          </w:p>
        </w:tc>
      </w:tr>
      <w:tr w:rsidR="005964F3" w:rsidTr="00C6395B">
        <w:trPr>
          <w:trHeight w:hRule="exact" w:val="567"/>
          <w:jc w:val="center"/>
        </w:trPr>
        <w:tc>
          <w:tcPr>
            <w:tcW w:w="2138" w:type="dxa"/>
            <w:tcBorders>
              <w:top w:val="single" w:sz="8" w:space="0" w:color="auto"/>
              <w:left w:val="single" w:sz="8" w:space="0" w:color="auto"/>
              <w:bottom w:val="single" w:sz="8" w:space="0" w:color="auto"/>
              <w:right w:val="single" w:sz="8" w:space="0" w:color="000000"/>
            </w:tcBorders>
            <w:vAlign w:val="center"/>
          </w:tcPr>
          <w:p w:rsidR="005964F3" w:rsidRDefault="005964F3" w:rsidP="00C6395B">
            <w:pPr>
              <w:widowControl/>
              <w:spacing w:line="360" w:lineRule="auto"/>
              <w:jc w:val="center"/>
              <w:rPr>
                <w:rFonts w:ascii="宋体" w:eastAsia="宋体" w:hAnsi="宋体" w:cs="宋体"/>
                <w:kern w:val="0"/>
                <w:sz w:val="21"/>
                <w:szCs w:val="21"/>
              </w:rPr>
            </w:pPr>
            <w:r>
              <w:rPr>
                <w:rFonts w:ascii="宋体" w:eastAsia="宋体" w:hAnsi="宋体" w:cs="宋体" w:hint="eastAsia"/>
                <w:spacing w:val="35"/>
                <w:kern w:val="0"/>
                <w:sz w:val="21"/>
                <w:szCs w:val="21"/>
              </w:rPr>
              <w:t>实验室名</w:t>
            </w:r>
            <w:r>
              <w:rPr>
                <w:rFonts w:ascii="宋体" w:eastAsia="宋体" w:hAnsi="宋体" w:cs="宋体" w:hint="eastAsia"/>
                <w:kern w:val="0"/>
                <w:sz w:val="21"/>
                <w:szCs w:val="21"/>
              </w:rPr>
              <w:t>称</w:t>
            </w:r>
          </w:p>
        </w:tc>
        <w:tc>
          <w:tcPr>
            <w:tcW w:w="6925" w:type="dxa"/>
            <w:gridSpan w:val="5"/>
            <w:tcBorders>
              <w:top w:val="single" w:sz="8" w:space="0" w:color="auto"/>
              <w:left w:val="nil"/>
              <w:bottom w:val="single" w:sz="8" w:space="0" w:color="auto"/>
              <w:right w:val="single" w:sz="8" w:space="0" w:color="000000"/>
            </w:tcBorders>
            <w:vAlign w:val="center"/>
          </w:tcPr>
          <w:p w:rsidR="005964F3" w:rsidRDefault="005964F3" w:rsidP="00C6395B">
            <w:pPr>
              <w:widowControl/>
              <w:spacing w:line="360" w:lineRule="auto"/>
              <w:jc w:val="center"/>
              <w:rPr>
                <w:rFonts w:ascii="宋体" w:eastAsia="宋体" w:hAnsi="宋体"/>
                <w:kern w:val="0"/>
                <w:sz w:val="21"/>
                <w:szCs w:val="21"/>
              </w:rPr>
            </w:pPr>
            <w:r w:rsidRPr="00FA2BCA">
              <w:rPr>
                <w:rFonts w:ascii="宋体" w:eastAsia="宋体" w:hAnsi="宋体" w:hint="eastAsia"/>
                <w:kern w:val="0"/>
                <w:sz w:val="21"/>
                <w:szCs w:val="21"/>
              </w:rPr>
              <w:t>计算机专业实验室</w:t>
            </w:r>
          </w:p>
        </w:tc>
      </w:tr>
      <w:tr w:rsidR="005964F3" w:rsidTr="00C6395B">
        <w:trPr>
          <w:trHeight w:val="475"/>
          <w:jc w:val="center"/>
        </w:trPr>
        <w:tc>
          <w:tcPr>
            <w:tcW w:w="2138" w:type="dxa"/>
            <w:tcBorders>
              <w:top w:val="single" w:sz="8" w:space="0" w:color="auto"/>
              <w:left w:val="single" w:sz="8" w:space="0" w:color="auto"/>
              <w:bottom w:val="single" w:sz="8" w:space="0" w:color="auto"/>
              <w:right w:val="single" w:sz="8" w:space="0" w:color="000000"/>
            </w:tcBorders>
            <w:vAlign w:val="center"/>
          </w:tcPr>
          <w:p w:rsidR="005964F3" w:rsidRDefault="005964F3" w:rsidP="00C6395B">
            <w:pPr>
              <w:widowControl/>
              <w:spacing w:line="360" w:lineRule="auto"/>
              <w:jc w:val="center"/>
              <w:rPr>
                <w:rFonts w:ascii="宋体" w:eastAsia="宋体" w:hAnsi="宋体" w:cs="宋体"/>
                <w:kern w:val="0"/>
                <w:sz w:val="21"/>
                <w:szCs w:val="21"/>
              </w:rPr>
            </w:pPr>
            <w:r>
              <w:rPr>
                <w:rFonts w:ascii="宋体" w:eastAsia="宋体" w:hAnsi="宋体" w:cs="宋体" w:hint="eastAsia"/>
                <w:kern w:val="0"/>
                <w:sz w:val="21"/>
                <w:szCs w:val="21"/>
              </w:rPr>
              <w:t>实验室房间号</w:t>
            </w:r>
          </w:p>
        </w:tc>
        <w:tc>
          <w:tcPr>
            <w:tcW w:w="6925" w:type="dxa"/>
            <w:gridSpan w:val="5"/>
            <w:tcBorders>
              <w:top w:val="single" w:sz="8" w:space="0" w:color="auto"/>
              <w:left w:val="nil"/>
              <w:bottom w:val="single" w:sz="8" w:space="0" w:color="auto"/>
              <w:right w:val="single" w:sz="8" w:space="0" w:color="000000"/>
            </w:tcBorders>
            <w:vAlign w:val="center"/>
          </w:tcPr>
          <w:p w:rsidR="005964F3" w:rsidRDefault="005964F3" w:rsidP="00C6395B">
            <w:pPr>
              <w:widowControl/>
              <w:spacing w:line="360" w:lineRule="auto"/>
              <w:jc w:val="center"/>
              <w:rPr>
                <w:rFonts w:ascii="宋体" w:eastAsia="宋体" w:hAnsi="宋体"/>
                <w:kern w:val="0"/>
                <w:sz w:val="21"/>
                <w:szCs w:val="21"/>
              </w:rPr>
            </w:pPr>
            <w:r>
              <w:rPr>
                <w:rFonts w:ascii="宋体" w:eastAsia="宋体" w:hAnsi="宋体" w:hint="eastAsia"/>
                <w:kern w:val="0"/>
                <w:sz w:val="21"/>
                <w:szCs w:val="21"/>
              </w:rPr>
              <w:t>16-202</w:t>
            </w:r>
          </w:p>
        </w:tc>
      </w:tr>
      <w:tr w:rsidR="005964F3" w:rsidTr="00C6395B">
        <w:trPr>
          <w:trHeight w:val="475"/>
          <w:jc w:val="center"/>
        </w:trPr>
        <w:tc>
          <w:tcPr>
            <w:tcW w:w="2138" w:type="dxa"/>
            <w:tcBorders>
              <w:top w:val="single" w:sz="8" w:space="0" w:color="auto"/>
              <w:left w:val="single" w:sz="8" w:space="0" w:color="auto"/>
              <w:bottom w:val="nil"/>
              <w:right w:val="single" w:sz="8" w:space="0" w:color="000000"/>
            </w:tcBorders>
            <w:vAlign w:val="center"/>
          </w:tcPr>
          <w:p w:rsidR="005964F3" w:rsidRDefault="005964F3" w:rsidP="00C6395B">
            <w:pPr>
              <w:widowControl/>
              <w:spacing w:line="360" w:lineRule="auto"/>
              <w:jc w:val="center"/>
              <w:rPr>
                <w:rFonts w:ascii="宋体" w:eastAsia="宋体" w:hAnsi="宋体" w:cs="宋体"/>
                <w:kern w:val="0"/>
                <w:sz w:val="21"/>
                <w:szCs w:val="21"/>
              </w:rPr>
            </w:pPr>
            <w:r>
              <w:rPr>
                <w:rFonts w:ascii="宋体" w:eastAsia="宋体" w:hAnsi="宋体" w:cs="宋体" w:hint="eastAsia"/>
                <w:kern w:val="0"/>
                <w:sz w:val="21"/>
                <w:szCs w:val="21"/>
              </w:rPr>
              <w:t>项目起止时间</w:t>
            </w:r>
          </w:p>
        </w:tc>
        <w:tc>
          <w:tcPr>
            <w:tcW w:w="4498" w:type="dxa"/>
            <w:gridSpan w:val="3"/>
            <w:tcBorders>
              <w:top w:val="single" w:sz="8" w:space="0" w:color="auto"/>
              <w:left w:val="nil"/>
              <w:bottom w:val="nil"/>
              <w:right w:val="single" w:sz="4" w:space="0" w:color="auto"/>
            </w:tcBorders>
            <w:vAlign w:val="center"/>
          </w:tcPr>
          <w:p w:rsidR="005964F3" w:rsidRDefault="005964F3" w:rsidP="00C6395B">
            <w:pPr>
              <w:widowControl/>
              <w:spacing w:line="360" w:lineRule="auto"/>
              <w:jc w:val="center"/>
              <w:rPr>
                <w:rFonts w:ascii="宋体" w:eastAsia="宋体" w:hAnsi="宋体"/>
                <w:kern w:val="0"/>
                <w:sz w:val="21"/>
                <w:szCs w:val="21"/>
              </w:rPr>
            </w:pPr>
            <w:r>
              <w:rPr>
                <w:rFonts w:ascii="宋体" w:eastAsia="宋体" w:hAnsi="宋体" w:hint="eastAsia"/>
                <w:kern w:val="0"/>
                <w:sz w:val="21"/>
                <w:szCs w:val="21"/>
              </w:rPr>
              <w:t>2019 年     10 月-      2019年 11月</w:t>
            </w:r>
          </w:p>
        </w:tc>
        <w:tc>
          <w:tcPr>
            <w:tcW w:w="1234" w:type="dxa"/>
            <w:tcBorders>
              <w:top w:val="single" w:sz="8" w:space="0" w:color="auto"/>
              <w:left w:val="nil"/>
              <w:bottom w:val="nil"/>
              <w:right w:val="single" w:sz="4" w:space="0" w:color="auto"/>
            </w:tcBorders>
            <w:vAlign w:val="center"/>
          </w:tcPr>
          <w:p w:rsidR="005964F3" w:rsidRDefault="005964F3" w:rsidP="00C6395B">
            <w:pPr>
              <w:widowControl/>
              <w:spacing w:line="360" w:lineRule="auto"/>
              <w:jc w:val="center"/>
              <w:rPr>
                <w:rFonts w:ascii="宋体" w:eastAsia="宋体" w:hAnsi="宋体"/>
                <w:kern w:val="0"/>
                <w:sz w:val="21"/>
                <w:szCs w:val="21"/>
              </w:rPr>
            </w:pPr>
            <w:r>
              <w:rPr>
                <w:rFonts w:ascii="宋体" w:eastAsia="宋体" w:hAnsi="宋体" w:hint="eastAsia"/>
                <w:kern w:val="0"/>
                <w:sz w:val="21"/>
                <w:szCs w:val="21"/>
              </w:rPr>
              <w:t>规划学时</w:t>
            </w:r>
          </w:p>
        </w:tc>
        <w:tc>
          <w:tcPr>
            <w:tcW w:w="1193" w:type="dxa"/>
            <w:tcBorders>
              <w:top w:val="single" w:sz="8" w:space="0" w:color="auto"/>
              <w:left w:val="single" w:sz="4" w:space="0" w:color="auto"/>
              <w:bottom w:val="nil"/>
              <w:right w:val="single" w:sz="8" w:space="0" w:color="000000"/>
            </w:tcBorders>
            <w:vAlign w:val="center"/>
          </w:tcPr>
          <w:p w:rsidR="005964F3" w:rsidRDefault="005964F3" w:rsidP="00C6395B">
            <w:pPr>
              <w:widowControl/>
              <w:spacing w:line="360" w:lineRule="auto"/>
              <w:jc w:val="center"/>
              <w:rPr>
                <w:rFonts w:ascii="宋体" w:eastAsia="宋体" w:hAnsi="宋体"/>
                <w:kern w:val="0"/>
                <w:sz w:val="21"/>
                <w:szCs w:val="21"/>
              </w:rPr>
            </w:pPr>
            <w:r>
              <w:rPr>
                <w:rFonts w:ascii="宋体" w:eastAsia="宋体" w:hAnsi="宋体" w:hint="eastAsia"/>
                <w:kern w:val="0"/>
                <w:sz w:val="21"/>
                <w:szCs w:val="21"/>
              </w:rPr>
              <w:t>20</w:t>
            </w:r>
          </w:p>
        </w:tc>
      </w:tr>
      <w:tr w:rsidR="005964F3" w:rsidTr="00C6395B">
        <w:trPr>
          <w:trHeight w:val="910"/>
          <w:jc w:val="center"/>
        </w:trPr>
        <w:tc>
          <w:tcPr>
            <w:tcW w:w="2138" w:type="dxa"/>
            <w:tcBorders>
              <w:top w:val="single" w:sz="8" w:space="0" w:color="auto"/>
              <w:left w:val="single" w:sz="8" w:space="0" w:color="auto"/>
              <w:bottom w:val="single" w:sz="8" w:space="0" w:color="auto"/>
              <w:right w:val="single" w:sz="8" w:space="0" w:color="auto"/>
            </w:tcBorders>
            <w:vAlign w:val="center"/>
          </w:tcPr>
          <w:p w:rsidR="005964F3" w:rsidRDefault="005964F3" w:rsidP="00C6395B">
            <w:pPr>
              <w:widowControl/>
              <w:spacing w:line="360" w:lineRule="auto"/>
              <w:jc w:val="center"/>
              <w:rPr>
                <w:rFonts w:ascii="宋体" w:eastAsia="宋体" w:hAnsi="宋体" w:cs="宋体"/>
                <w:kern w:val="0"/>
                <w:sz w:val="21"/>
                <w:szCs w:val="21"/>
              </w:rPr>
            </w:pPr>
            <w:r>
              <w:rPr>
                <w:rFonts w:ascii="宋体" w:eastAsia="宋体" w:hAnsi="宋体" w:cs="宋体" w:hint="eastAsia"/>
                <w:kern w:val="0"/>
                <w:sz w:val="21"/>
                <w:szCs w:val="21"/>
              </w:rPr>
              <w:t>其他项目资助来源（无可不填写）</w:t>
            </w:r>
          </w:p>
        </w:tc>
        <w:tc>
          <w:tcPr>
            <w:tcW w:w="6925" w:type="dxa"/>
            <w:gridSpan w:val="5"/>
            <w:tcBorders>
              <w:top w:val="single" w:sz="8" w:space="0" w:color="auto"/>
              <w:left w:val="nil"/>
              <w:bottom w:val="single" w:sz="8" w:space="0" w:color="auto"/>
              <w:right w:val="single" w:sz="8" w:space="0" w:color="auto"/>
            </w:tcBorders>
            <w:vAlign w:val="center"/>
          </w:tcPr>
          <w:p w:rsidR="005964F3" w:rsidRDefault="005964F3" w:rsidP="00C6395B">
            <w:pPr>
              <w:widowControl/>
              <w:spacing w:line="360" w:lineRule="auto"/>
              <w:jc w:val="center"/>
              <w:rPr>
                <w:rFonts w:ascii="宋体" w:eastAsia="宋体" w:hAnsi="宋体" w:cs="宋体"/>
                <w:kern w:val="0"/>
                <w:sz w:val="21"/>
                <w:szCs w:val="21"/>
              </w:rPr>
            </w:pPr>
          </w:p>
        </w:tc>
      </w:tr>
      <w:tr w:rsidR="005964F3" w:rsidTr="00C6395B">
        <w:trPr>
          <w:trHeight w:hRule="exact" w:val="851"/>
          <w:jc w:val="center"/>
        </w:trPr>
        <w:tc>
          <w:tcPr>
            <w:tcW w:w="2138" w:type="dxa"/>
            <w:tcBorders>
              <w:top w:val="single" w:sz="8" w:space="0" w:color="auto"/>
              <w:left w:val="single" w:sz="8" w:space="0" w:color="auto"/>
              <w:bottom w:val="single" w:sz="8" w:space="0" w:color="auto"/>
              <w:right w:val="single" w:sz="8" w:space="0" w:color="auto"/>
            </w:tcBorders>
            <w:vAlign w:val="center"/>
          </w:tcPr>
          <w:p w:rsidR="005964F3" w:rsidRDefault="005964F3" w:rsidP="00C6395B">
            <w:pPr>
              <w:widowControl/>
              <w:spacing w:line="360" w:lineRule="auto"/>
              <w:jc w:val="center"/>
              <w:rPr>
                <w:rFonts w:ascii="宋体" w:eastAsia="宋体" w:hAnsi="宋体" w:cs="宋体"/>
                <w:kern w:val="0"/>
                <w:sz w:val="21"/>
                <w:szCs w:val="21"/>
              </w:rPr>
            </w:pPr>
            <w:r>
              <w:rPr>
                <w:rFonts w:ascii="宋体" w:eastAsia="宋体" w:hAnsi="宋体" w:cs="宋体" w:hint="eastAsia"/>
                <w:kern w:val="0"/>
                <w:sz w:val="21"/>
                <w:szCs w:val="21"/>
              </w:rPr>
              <w:t>项目负责人</w:t>
            </w:r>
          </w:p>
        </w:tc>
        <w:tc>
          <w:tcPr>
            <w:tcW w:w="1964" w:type="dxa"/>
            <w:tcBorders>
              <w:top w:val="single" w:sz="8" w:space="0" w:color="auto"/>
              <w:left w:val="nil"/>
              <w:bottom w:val="single" w:sz="8" w:space="0" w:color="auto"/>
              <w:right w:val="single" w:sz="8" w:space="0" w:color="auto"/>
            </w:tcBorders>
            <w:vAlign w:val="center"/>
          </w:tcPr>
          <w:p w:rsidR="005964F3" w:rsidRDefault="005964F3" w:rsidP="00C6395B">
            <w:pPr>
              <w:widowControl/>
              <w:spacing w:line="360" w:lineRule="auto"/>
              <w:jc w:val="center"/>
              <w:rPr>
                <w:rFonts w:ascii="宋体" w:eastAsia="宋体" w:hAnsi="宋体" w:cs="宋体"/>
                <w:kern w:val="0"/>
                <w:sz w:val="21"/>
                <w:szCs w:val="21"/>
              </w:rPr>
            </w:pPr>
            <w:r>
              <w:rPr>
                <w:rFonts w:ascii="宋体" w:eastAsia="宋体" w:hAnsi="宋体" w:cs="宋体" w:hint="eastAsia"/>
                <w:kern w:val="0"/>
                <w:sz w:val="21"/>
                <w:szCs w:val="21"/>
              </w:rPr>
              <w:t>丁</w:t>
            </w:r>
            <w:r w:rsidR="004D7D7C">
              <w:rPr>
                <w:rFonts w:ascii="宋体" w:eastAsia="宋体" w:hAnsi="宋体" w:cs="宋体" w:hint="eastAsia"/>
                <w:kern w:val="0"/>
                <w:sz w:val="21"/>
                <w:szCs w:val="21"/>
              </w:rPr>
              <w:t xml:space="preserve"> </w:t>
            </w:r>
            <w:proofErr w:type="gramStart"/>
            <w:r>
              <w:rPr>
                <w:rFonts w:ascii="宋体" w:eastAsia="宋体" w:hAnsi="宋体" w:cs="宋体" w:hint="eastAsia"/>
                <w:kern w:val="0"/>
                <w:sz w:val="21"/>
                <w:szCs w:val="21"/>
              </w:rPr>
              <w:t>磊</w:t>
            </w:r>
            <w:proofErr w:type="gramEnd"/>
          </w:p>
        </w:tc>
        <w:tc>
          <w:tcPr>
            <w:tcW w:w="2336" w:type="dxa"/>
            <w:tcBorders>
              <w:top w:val="nil"/>
              <w:left w:val="nil"/>
              <w:bottom w:val="single" w:sz="8" w:space="0" w:color="auto"/>
              <w:right w:val="single" w:sz="8" w:space="0" w:color="auto"/>
            </w:tcBorders>
            <w:vAlign w:val="center"/>
          </w:tcPr>
          <w:p w:rsidR="005964F3" w:rsidRDefault="005964F3" w:rsidP="00C6395B">
            <w:pPr>
              <w:widowControl/>
              <w:spacing w:line="360" w:lineRule="auto"/>
              <w:jc w:val="center"/>
              <w:rPr>
                <w:rFonts w:ascii="宋体" w:eastAsia="宋体" w:hAnsi="宋体" w:cs="宋体"/>
                <w:kern w:val="0"/>
                <w:sz w:val="21"/>
                <w:szCs w:val="21"/>
              </w:rPr>
            </w:pPr>
            <w:r>
              <w:rPr>
                <w:rFonts w:ascii="宋体" w:eastAsia="宋体" w:hAnsi="宋体" w:cs="宋体" w:hint="eastAsia"/>
                <w:kern w:val="0"/>
                <w:sz w:val="21"/>
                <w:szCs w:val="21"/>
              </w:rPr>
              <w:t>指导教师及联系方式</w:t>
            </w:r>
          </w:p>
        </w:tc>
        <w:tc>
          <w:tcPr>
            <w:tcW w:w="2625" w:type="dxa"/>
            <w:gridSpan w:val="3"/>
            <w:tcBorders>
              <w:top w:val="nil"/>
              <w:left w:val="nil"/>
              <w:bottom w:val="single" w:sz="8" w:space="0" w:color="auto"/>
              <w:right w:val="single" w:sz="8" w:space="0" w:color="auto"/>
            </w:tcBorders>
            <w:vAlign w:val="center"/>
          </w:tcPr>
          <w:p w:rsidR="005964F3" w:rsidRDefault="005964F3" w:rsidP="00C6395B">
            <w:pPr>
              <w:widowControl/>
              <w:spacing w:line="360" w:lineRule="auto"/>
              <w:jc w:val="center"/>
              <w:rPr>
                <w:rFonts w:ascii="宋体" w:eastAsia="宋体" w:hAnsi="宋体" w:cs="宋体"/>
                <w:kern w:val="0"/>
                <w:sz w:val="21"/>
                <w:szCs w:val="21"/>
              </w:rPr>
            </w:pPr>
            <w:r w:rsidRPr="00FA2BCA">
              <w:rPr>
                <w:rFonts w:ascii="宋体" w:eastAsia="宋体" w:hAnsi="宋体" w:cs="宋体" w:hint="eastAsia"/>
                <w:kern w:val="0"/>
                <w:sz w:val="21"/>
                <w:szCs w:val="21"/>
              </w:rPr>
              <w:t>史晓楠 讲师 13891815356</w:t>
            </w:r>
            <w:ins w:id="2" w:author="Administrator" w:date="2017-03-06T18:00:00Z">
              <w:r>
                <w:rPr>
                  <w:rFonts w:ascii="宋体" w:eastAsia="宋体" w:hAnsi="宋体" w:cs="宋体" w:hint="eastAsia"/>
                  <w:kern w:val="0"/>
                  <w:sz w:val="21"/>
                  <w:szCs w:val="21"/>
                </w:rPr>
                <w:t xml:space="preserve">         </w:t>
              </w:r>
            </w:ins>
          </w:p>
        </w:tc>
      </w:tr>
      <w:tr w:rsidR="005964F3" w:rsidTr="00C6395B">
        <w:trPr>
          <w:trHeight w:hRule="exact" w:val="1482"/>
          <w:jc w:val="center"/>
        </w:trPr>
        <w:tc>
          <w:tcPr>
            <w:tcW w:w="2138" w:type="dxa"/>
            <w:tcBorders>
              <w:top w:val="single" w:sz="8" w:space="0" w:color="auto"/>
              <w:left w:val="single" w:sz="8" w:space="0" w:color="auto"/>
              <w:bottom w:val="single" w:sz="8" w:space="0" w:color="auto"/>
              <w:right w:val="single" w:sz="8" w:space="0" w:color="auto"/>
            </w:tcBorders>
            <w:vAlign w:val="center"/>
          </w:tcPr>
          <w:p w:rsidR="005964F3" w:rsidRDefault="005964F3" w:rsidP="00C6395B">
            <w:pPr>
              <w:widowControl/>
              <w:spacing w:line="360" w:lineRule="auto"/>
              <w:jc w:val="center"/>
              <w:rPr>
                <w:rFonts w:ascii="宋体" w:eastAsia="宋体" w:hAnsi="宋体" w:cs="宋体"/>
                <w:kern w:val="0"/>
                <w:sz w:val="21"/>
                <w:szCs w:val="21"/>
              </w:rPr>
            </w:pPr>
            <w:r>
              <w:rPr>
                <w:rFonts w:ascii="宋体" w:eastAsia="宋体" w:hAnsi="宋体" w:cs="宋体" w:hint="eastAsia"/>
                <w:kern w:val="0"/>
                <w:sz w:val="21"/>
                <w:szCs w:val="21"/>
              </w:rPr>
              <w:t>需求学生数量</w:t>
            </w:r>
          </w:p>
        </w:tc>
        <w:tc>
          <w:tcPr>
            <w:tcW w:w="1964" w:type="dxa"/>
            <w:tcBorders>
              <w:top w:val="single" w:sz="8" w:space="0" w:color="auto"/>
              <w:left w:val="nil"/>
              <w:bottom w:val="single" w:sz="8" w:space="0" w:color="auto"/>
              <w:right w:val="single" w:sz="8" w:space="0" w:color="auto"/>
            </w:tcBorders>
            <w:vAlign w:val="center"/>
          </w:tcPr>
          <w:p w:rsidR="005964F3" w:rsidRDefault="005964F3" w:rsidP="00C6395B">
            <w:pPr>
              <w:widowControl/>
              <w:spacing w:line="360" w:lineRule="auto"/>
              <w:jc w:val="center"/>
              <w:rPr>
                <w:rFonts w:ascii="宋体" w:eastAsia="宋体" w:hAnsi="宋体" w:cs="宋体"/>
                <w:kern w:val="0"/>
                <w:sz w:val="21"/>
                <w:szCs w:val="21"/>
              </w:rPr>
            </w:pPr>
            <w:r>
              <w:rPr>
                <w:rFonts w:ascii="宋体" w:eastAsia="宋体" w:hAnsi="宋体" w:cs="宋体" w:hint="eastAsia"/>
                <w:kern w:val="0"/>
                <w:sz w:val="21"/>
                <w:szCs w:val="21"/>
              </w:rPr>
              <w:t>6-8</w:t>
            </w:r>
          </w:p>
        </w:tc>
        <w:tc>
          <w:tcPr>
            <w:tcW w:w="2336" w:type="dxa"/>
            <w:tcBorders>
              <w:top w:val="nil"/>
              <w:left w:val="nil"/>
              <w:bottom w:val="single" w:sz="8" w:space="0" w:color="auto"/>
              <w:right w:val="single" w:sz="8" w:space="0" w:color="auto"/>
            </w:tcBorders>
            <w:vAlign w:val="center"/>
          </w:tcPr>
          <w:p w:rsidR="005964F3" w:rsidRDefault="005964F3" w:rsidP="00C6395B">
            <w:pPr>
              <w:widowControl/>
              <w:spacing w:line="360" w:lineRule="auto"/>
              <w:jc w:val="center"/>
              <w:rPr>
                <w:rFonts w:ascii="宋体" w:eastAsia="宋体" w:hAnsi="宋体" w:cs="宋体"/>
                <w:kern w:val="0"/>
                <w:sz w:val="21"/>
                <w:szCs w:val="21"/>
              </w:rPr>
            </w:pPr>
            <w:r>
              <w:rPr>
                <w:rFonts w:ascii="宋体" w:eastAsia="宋体" w:hAnsi="宋体" w:cs="宋体" w:hint="eastAsia"/>
                <w:kern w:val="0"/>
                <w:sz w:val="21"/>
                <w:szCs w:val="21"/>
              </w:rPr>
              <w:t>需求学生要求</w:t>
            </w:r>
          </w:p>
        </w:tc>
        <w:tc>
          <w:tcPr>
            <w:tcW w:w="2625" w:type="dxa"/>
            <w:gridSpan w:val="3"/>
            <w:tcBorders>
              <w:top w:val="nil"/>
              <w:left w:val="nil"/>
              <w:bottom w:val="single" w:sz="8" w:space="0" w:color="auto"/>
              <w:right w:val="single" w:sz="8" w:space="0" w:color="auto"/>
            </w:tcBorders>
            <w:vAlign w:val="center"/>
          </w:tcPr>
          <w:p w:rsidR="005964F3" w:rsidRDefault="005964F3" w:rsidP="00C6395B">
            <w:pPr>
              <w:widowControl/>
              <w:spacing w:line="360" w:lineRule="auto"/>
              <w:jc w:val="center"/>
              <w:rPr>
                <w:rFonts w:ascii="宋体" w:eastAsia="宋体" w:hAnsi="宋体" w:cs="宋体"/>
                <w:kern w:val="0"/>
                <w:sz w:val="21"/>
                <w:szCs w:val="21"/>
              </w:rPr>
            </w:pPr>
            <w:r>
              <w:rPr>
                <w:rFonts w:ascii="宋体" w:eastAsia="宋体" w:hAnsi="宋体" w:hint="eastAsia"/>
                <w:spacing w:val="0"/>
                <w:sz w:val="18"/>
                <w:szCs w:val="18"/>
              </w:rPr>
              <w:t>大二及以上，掌握Python语言，对图像处理方面感兴趣，了解</w:t>
            </w:r>
            <w:proofErr w:type="spellStart"/>
            <w:r>
              <w:rPr>
                <w:rFonts w:ascii="宋体" w:eastAsia="宋体" w:hAnsi="宋体" w:hint="eastAsia"/>
                <w:spacing w:val="0"/>
                <w:sz w:val="18"/>
                <w:szCs w:val="18"/>
              </w:rPr>
              <w:t>T</w:t>
            </w:r>
            <w:r>
              <w:rPr>
                <w:rFonts w:ascii="宋体" w:eastAsia="宋体" w:hAnsi="宋体"/>
                <w:spacing w:val="0"/>
                <w:sz w:val="18"/>
                <w:szCs w:val="18"/>
              </w:rPr>
              <w:t>ensorflow</w:t>
            </w:r>
            <w:proofErr w:type="spellEnd"/>
            <w:r w:rsidR="006A3457">
              <w:rPr>
                <w:rFonts w:ascii="宋体" w:eastAsia="宋体" w:hAnsi="宋体" w:hint="eastAsia"/>
                <w:spacing w:val="0"/>
                <w:sz w:val="18"/>
                <w:szCs w:val="18"/>
              </w:rPr>
              <w:t>并</w:t>
            </w:r>
            <w:r>
              <w:rPr>
                <w:rFonts w:ascii="宋体" w:eastAsia="宋体" w:hAnsi="宋体" w:hint="eastAsia"/>
                <w:spacing w:val="0"/>
                <w:sz w:val="18"/>
                <w:szCs w:val="18"/>
              </w:rPr>
              <w:t>能运用。</w:t>
            </w:r>
          </w:p>
        </w:tc>
      </w:tr>
      <w:tr w:rsidR="005964F3" w:rsidTr="00C6395B">
        <w:trPr>
          <w:trHeight w:val="126"/>
          <w:jc w:val="center"/>
        </w:trPr>
        <w:tc>
          <w:tcPr>
            <w:tcW w:w="9063" w:type="dxa"/>
            <w:gridSpan w:val="6"/>
            <w:tcBorders>
              <w:top w:val="single" w:sz="8" w:space="0" w:color="auto"/>
              <w:left w:val="single" w:sz="8" w:space="0" w:color="auto"/>
              <w:bottom w:val="single" w:sz="8" w:space="0" w:color="auto"/>
              <w:right w:val="single" w:sz="8" w:space="0" w:color="auto"/>
            </w:tcBorders>
          </w:tcPr>
          <w:p w:rsidR="005964F3" w:rsidRDefault="005964F3" w:rsidP="00C6395B">
            <w:pPr>
              <w:widowControl/>
              <w:spacing w:line="360" w:lineRule="auto"/>
              <w:rPr>
                <w:rFonts w:ascii="宋体" w:eastAsia="宋体" w:hAnsi="宋体"/>
                <w:sz w:val="21"/>
                <w:szCs w:val="21"/>
              </w:rPr>
            </w:pPr>
            <w:r>
              <w:rPr>
                <w:rFonts w:ascii="宋体" w:eastAsia="宋体" w:hAnsi="宋体" w:hint="eastAsia"/>
                <w:sz w:val="21"/>
                <w:szCs w:val="21"/>
              </w:rPr>
              <w:t>项目主要研究内容（项目立项依据、研究内容、创新点等）：</w:t>
            </w:r>
          </w:p>
          <w:p w:rsidR="005964F3" w:rsidRDefault="005964F3" w:rsidP="00C6395B">
            <w:pPr>
              <w:widowControl/>
              <w:spacing w:line="360" w:lineRule="auto"/>
              <w:rPr>
                <w:rFonts w:ascii="宋体" w:eastAsia="宋体" w:hAnsi="宋体"/>
                <w:kern w:val="0"/>
                <w:sz w:val="21"/>
                <w:szCs w:val="21"/>
              </w:rPr>
            </w:pPr>
            <w:r>
              <w:rPr>
                <w:rFonts w:ascii="宋体" w:eastAsia="宋体" w:hAnsi="宋体" w:hint="eastAsia"/>
                <w:kern w:val="0"/>
                <w:sz w:val="21"/>
                <w:szCs w:val="21"/>
              </w:rPr>
              <w:t>1.项目的立项依据</w:t>
            </w:r>
          </w:p>
          <w:p w:rsidR="005964F3" w:rsidRDefault="005964F3" w:rsidP="00C6395B">
            <w:pPr>
              <w:pStyle w:val="af7"/>
              <w:widowControl/>
              <w:spacing w:after="0" w:afterAutospacing="0" w:line="360" w:lineRule="auto"/>
              <w:ind w:firstLineChars="200" w:firstLine="472"/>
              <w:rPr>
                <w:kern w:val="2"/>
                <w:szCs w:val="24"/>
              </w:rPr>
            </w:pPr>
            <w:r w:rsidRPr="004F224B">
              <w:rPr>
                <w:rFonts w:hint="eastAsia"/>
                <w:kern w:val="2"/>
                <w:szCs w:val="24"/>
              </w:rPr>
              <w:t>伴随着时代的发展、科技的进步，手机与移动互联早已进入寻常百姓家。随着移动互联时代，智能手机等移动终端的普及以及可穿戴设备的研发为健康传播的迅猛发展，</w:t>
            </w:r>
            <w:proofErr w:type="gramStart"/>
            <w:r w:rsidRPr="004F224B">
              <w:rPr>
                <w:rFonts w:hint="eastAsia"/>
                <w:kern w:val="2"/>
                <w:szCs w:val="24"/>
              </w:rPr>
              <w:t>以及而</w:t>
            </w:r>
            <w:proofErr w:type="gramEnd"/>
            <w:r w:rsidRPr="004F224B">
              <w:rPr>
                <w:rFonts w:hint="eastAsia"/>
                <w:kern w:val="2"/>
                <w:szCs w:val="24"/>
              </w:rPr>
              <w:t>随着生活水平的提高人们对健康知识的迫切需求，使得健康、智能手机和移动互联相结合诞生出的健康类</w:t>
            </w:r>
            <w:r w:rsidRPr="004F224B">
              <w:rPr>
                <w:rFonts w:hint="eastAsia"/>
                <w:kern w:val="2"/>
                <w:szCs w:val="24"/>
              </w:rPr>
              <w:t>APP</w:t>
            </w:r>
            <w:r w:rsidRPr="004F224B">
              <w:rPr>
                <w:rFonts w:hint="eastAsia"/>
                <w:kern w:val="2"/>
                <w:szCs w:val="24"/>
              </w:rPr>
              <w:t>便有了发展的可能。智能手机等移动终端的发展为健康类</w:t>
            </w:r>
            <w:r w:rsidRPr="004F224B">
              <w:rPr>
                <w:rFonts w:hint="eastAsia"/>
                <w:kern w:val="2"/>
                <w:szCs w:val="24"/>
              </w:rPr>
              <w:t>APP</w:t>
            </w:r>
            <w:r w:rsidRPr="004F224B">
              <w:rPr>
                <w:rFonts w:hint="eastAsia"/>
                <w:kern w:val="2"/>
                <w:szCs w:val="24"/>
              </w:rPr>
              <w:t>创造了有利的技术条件；将会内在推动健康传播大步向前发展。</w:t>
            </w:r>
          </w:p>
          <w:p w:rsidR="005964F3" w:rsidRDefault="005964F3" w:rsidP="00C6395B">
            <w:pPr>
              <w:spacing w:line="360" w:lineRule="auto"/>
              <w:ind w:firstLineChars="200" w:firstLine="640"/>
              <w:jc w:val="left"/>
              <w:rPr>
                <w:rFonts w:ascii="宋体" w:hAnsi="宋体"/>
                <w:noProof/>
              </w:rPr>
            </w:pPr>
            <w:r w:rsidRPr="004F224B">
              <w:rPr>
                <w:rFonts w:ascii="宋体" w:hAnsi="宋体"/>
                <w:noProof/>
              </w:rPr>
              <w:drawing>
                <wp:inline distT="0" distB="0" distL="0" distR="0">
                  <wp:extent cx="3867150" cy="21780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IMG_25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7150" cy="2178050"/>
                          </a:xfrm>
                          <a:prstGeom prst="rect">
                            <a:avLst/>
                          </a:prstGeom>
                          <a:noFill/>
                          <a:ln>
                            <a:noFill/>
                          </a:ln>
                        </pic:spPr>
                      </pic:pic>
                    </a:graphicData>
                  </a:graphic>
                </wp:inline>
              </w:drawing>
            </w:r>
          </w:p>
          <w:p w:rsidR="005964F3" w:rsidRPr="004F224B" w:rsidRDefault="005964F3" w:rsidP="00C6395B">
            <w:pPr>
              <w:pStyle w:val="af7"/>
              <w:widowControl/>
              <w:spacing w:after="0" w:afterAutospacing="0" w:line="360" w:lineRule="auto"/>
              <w:ind w:firstLineChars="200" w:firstLine="472"/>
              <w:rPr>
                <w:kern w:val="2"/>
                <w:szCs w:val="24"/>
              </w:rPr>
            </w:pPr>
            <w:r w:rsidRPr="004F224B">
              <w:rPr>
                <w:rFonts w:hint="eastAsia"/>
                <w:szCs w:val="24"/>
              </w:rPr>
              <w:lastRenderedPageBreak/>
              <w:t>国民体质报告显示，中国人正遭遇“亚健康”的威胁，国民的身体素质大不如前。</w:t>
            </w:r>
            <w:r w:rsidRPr="004F224B">
              <w:rPr>
                <w:rFonts w:hint="eastAsia"/>
                <w:kern w:val="2"/>
                <w:szCs w:val="24"/>
              </w:rPr>
              <w:t>人们或是为了挤出更多的工作或是学习时间而选择牺牲运动时间、吃快餐外卖节省时间；或是沉迷手机网络游戏熬夜晚睡晚起；或是为了减肥而节食；或是暴饮暴食等。种种不健康的生活习惯带给人们的潜在健康威胁是极大的，它或许不会立即显现，但是会在潜移默化中对身体造成严重的伤害。</w:t>
            </w:r>
          </w:p>
          <w:p w:rsidR="005964F3" w:rsidRPr="004F224B" w:rsidRDefault="005964F3" w:rsidP="00C6395B">
            <w:pPr>
              <w:pStyle w:val="af7"/>
              <w:widowControl/>
              <w:spacing w:after="0" w:afterAutospacing="0" w:line="360" w:lineRule="auto"/>
              <w:ind w:firstLineChars="200" w:firstLine="472"/>
              <w:rPr>
                <w:kern w:val="2"/>
                <w:szCs w:val="24"/>
              </w:rPr>
            </w:pPr>
            <w:r w:rsidRPr="004F224B">
              <w:rPr>
                <w:rFonts w:hint="eastAsia"/>
                <w:kern w:val="2"/>
                <w:szCs w:val="24"/>
              </w:rPr>
              <w:t>在全球，一家商务调研公司指出：到目前为止，已经有超过</w:t>
            </w:r>
            <w:r w:rsidRPr="004F224B">
              <w:rPr>
                <w:rFonts w:hint="eastAsia"/>
                <w:kern w:val="2"/>
                <w:szCs w:val="24"/>
              </w:rPr>
              <w:t>1.5</w:t>
            </w:r>
            <w:r w:rsidRPr="004F224B">
              <w:rPr>
                <w:rFonts w:hint="eastAsia"/>
                <w:kern w:val="2"/>
                <w:szCs w:val="24"/>
              </w:rPr>
              <w:t>亿的健康</w:t>
            </w:r>
            <w:r w:rsidRPr="004F224B">
              <w:rPr>
                <w:rFonts w:hint="eastAsia"/>
                <w:kern w:val="2"/>
                <w:szCs w:val="24"/>
              </w:rPr>
              <w:t>APP</w:t>
            </w:r>
            <w:r w:rsidRPr="004F224B">
              <w:rPr>
                <w:rFonts w:hint="eastAsia"/>
                <w:kern w:val="2"/>
                <w:szCs w:val="24"/>
              </w:rPr>
              <w:t>下载记录，并预计在未来</w:t>
            </w:r>
            <w:r w:rsidRPr="004F224B">
              <w:rPr>
                <w:rFonts w:hint="eastAsia"/>
                <w:kern w:val="2"/>
                <w:szCs w:val="24"/>
              </w:rPr>
              <w:t>5</w:t>
            </w:r>
            <w:r w:rsidRPr="004F224B">
              <w:rPr>
                <w:rFonts w:hint="eastAsia"/>
                <w:kern w:val="2"/>
                <w:szCs w:val="24"/>
              </w:rPr>
              <w:t>年中会有</w:t>
            </w:r>
            <w:r w:rsidRPr="004F224B">
              <w:rPr>
                <w:rFonts w:hint="eastAsia"/>
                <w:kern w:val="2"/>
                <w:szCs w:val="24"/>
              </w:rPr>
              <w:t>900%</w:t>
            </w:r>
            <w:r w:rsidRPr="004F224B">
              <w:rPr>
                <w:rFonts w:hint="eastAsia"/>
                <w:kern w:val="2"/>
                <w:szCs w:val="24"/>
              </w:rPr>
              <w:t>的增长，达到约</w:t>
            </w:r>
            <w:r w:rsidRPr="004F224B">
              <w:rPr>
                <w:rFonts w:hint="eastAsia"/>
                <w:kern w:val="2"/>
                <w:szCs w:val="24"/>
              </w:rPr>
              <w:t>14</w:t>
            </w:r>
            <w:r w:rsidRPr="004F224B">
              <w:rPr>
                <w:rFonts w:hint="eastAsia"/>
                <w:kern w:val="2"/>
                <w:szCs w:val="24"/>
              </w:rPr>
              <w:t>亿。现在，当你觉得逛街时，</w:t>
            </w:r>
            <w:proofErr w:type="gramStart"/>
            <w:r w:rsidRPr="004F224B">
              <w:rPr>
                <w:rFonts w:hint="eastAsia"/>
                <w:kern w:val="2"/>
                <w:szCs w:val="24"/>
              </w:rPr>
              <w:t>闺蜜好像</w:t>
            </w:r>
            <w:proofErr w:type="gramEnd"/>
            <w:r w:rsidRPr="004F224B">
              <w:rPr>
                <w:rFonts w:hint="eastAsia"/>
                <w:kern w:val="2"/>
                <w:szCs w:val="24"/>
              </w:rPr>
              <w:t>在给她的男朋友</w:t>
            </w:r>
            <w:proofErr w:type="gramStart"/>
            <w:r w:rsidRPr="004F224B">
              <w:rPr>
                <w:rFonts w:hint="eastAsia"/>
                <w:kern w:val="2"/>
                <w:szCs w:val="24"/>
              </w:rPr>
              <w:t>聊天发</w:t>
            </w:r>
            <w:proofErr w:type="gramEnd"/>
            <w:r w:rsidRPr="004F224B">
              <w:rPr>
                <w:rFonts w:hint="eastAsia"/>
                <w:kern w:val="2"/>
                <w:szCs w:val="24"/>
              </w:rPr>
              <w:t>消息，其实她很可能是在记录刚刚你俩一起吃的沙拉的热量。这只是在过去几年中迅猛发展的趋势的一部分。有两位美国时尚编辑给这一现象取了</w:t>
            </w:r>
            <w:r w:rsidRPr="004F224B">
              <w:rPr>
                <w:rFonts w:hint="eastAsia"/>
                <w:kern w:val="2"/>
                <w:szCs w:val="24"/>
              </w:rPr>
              <w:t>"Qualify Self"</w:t>
            </w:r>
            <w:r w:rsidRPr="004F224B">
              <w:rPr>
                <w:rFonts w:hint="eastAsia"/>
                <w:kern w:val="2"/>
                <w:szCs w:val="24"/>
              </w:rPr>
              <w:t>（量化自己）的绰号，并将其总结为</w:t>
            </w:r>
            <w:r w:rsidRPr="004F224B">
              <w:rPr>
                <w:rFonts w:hint="eastAsia"/>
                <w:kern w:val="2"/>
                <w:szCs w:val="24"/>
              </w:rPr>
              <w:t>"I measure, therefore I am."</w:t>
            </w:r>
            <w:r w:rsidRPr="004F224B">
              <w:rPr>
                <w:rFonts w:hint="eastAsia"/>
                <w:kern w:val="2"/>
                <w:szCs w:val="24"/>
              </w:rPr>
              <w:t>（我测量所以我存在）。</w:t>
            </w:r>
          </w:p>
          <w:p w:rsidR="008A4086" w:rsidRPr="004F224B" w:rsidRDefault="005964F3" w:rsidP="008A4086">
            <w:pPr>
              <w:pStyle w:val="af7"/>
              <w:widowControl/>
              <w:spacing w:after="0" w:afterAutospacing="0" w:line="360" w:lineRule="auto"/>
              <w:ind w:firstLineChars="200" w:firstLine="472"/>
              <w:rPr>
                <w:kern w:val="2"/>
                <w:szCs w:val="24"/>
              </w:rPr>
            </w:pPr>
            <w:r w:rsidRPr="004F224B">
              <w:rPr>
                <w:rFonts w:hint="eastAsia"/>
                <w:kern w:val="2"/>
                <w:szCs w:val="24"/>
              </w:rPr>
              <w:t>正因为这种潮流，</w:t>
            </w:r>
            <w:r w:rsidR="008A4086">
              <w:rPr>
                <w:rFonts w:hint="eastAsia"/>
                <w:kern w:val="2"/>
                <w:szCs w:val="24"/>
              </w:rPr>
              <w:t>我们推出了运用当前热门的深度学习，对拍照食品进行拍照识别同时分析出营养成分等的功能，并在此基础上推出一套</w:t>
            </w:r>
            <w:r w:rsidR="008A4086">
              <w:rPr>
                <w:rFonts w:hint="eastAsia"/>
                <w:kern w:val="2"/>
                <w:szCs w:val="24"/>
              </w:rPr>
              <w:t>A</w:t>
            </w:r>
            <w:r w:rsidR="008A4086">
              <w:rPr>
                <w:kern w:val="2"/>
                <w:szCs w:val="24"/>
              </w:rPr>
              <w:t>PP</w:t>
            </w:r>
            <w:r w:rsidR="008A4086">
              <w:rPr>
                <w:rFonts w:hint="eastAsia"/>
                <w:kern w:val="2"/>
                <w:szCs w:val="24"/>
              </w:rPr>
              <w:t>以应用该识别技术。同时我们将研究工作重点放在创新上，力图通过我们学生的努力、思考等推出一套不同于当前学术界研究现状，具有我们特色的新的研究方案。</w:t>
            </w:r>
          </w:p>
          <w:p w:rsidR="005964F3" w:rsidRPr="004F224B" w:rsidRDefault="005964F3" w:rsidP="00C6395B">
            <w:pPr>
              <w:pStyle w:val="af7"/>
              <w:widowControl/>
              <w:spacing w:after="0" w:afterAutospacing="0" w:line="360" w:lineRule="auto"/>
              <w:ind w:firstLineChars="200" w:firstLine="472"/>
              <w:rPr>
                <w:kern w:val="2"/>
                <w:szCs w:val="24"/>
              </w:rPr>
            </w:pPr>
            <w:r w:rsidRPr="004F224B">
              <w:rPr>
                <w:rFonts w:hint="eastAsia"/>
                <w:kern w:val="2"/>
                <w:szCs w:val="24"/>
              </w:rPr>
              <w:t>下面，再来介绍下我们的开发团队，我们开发团队目前有</w:t>
            </w:r>
            <w:r w:rsidRPr="004F224B">
              <w:rPr>
                <w:rFonts w:hint="eastAsia"/>
                <w:kern w:val="2"/>
                <w:szCs w:val="24"/>
              </w:rPr>
              <w:t>3</w:t>
            </w:r>
            <w:r w:rsidRPr="004F224B">
              <w:rPr>
                <w:rFonts w:hint="eastAsia"/>
                <w:kern w:val="2"/>
                <w:szCs w:val="24"/>
              </w:rPr>
              <w:t>人，项目负责人丁磊和项目成员刘尹强及罗心怡。首先关于项目负责人（也就是我），我精通</w:t>
            </w:r>
            <w:r w:rsidRPr="004F224B">
              <w:rPr>
                <w:rFonts w:hint="eastAsia"/>
                <w:kern w:val="2"/>
                <w:szCs w:val="24"/>
              </w:rPr>
              <w:t>C</w:t>
            </w:r>
            <w:r w:rsidRPr="004F224B">
              <w:rPr>
                <w:kern w:val="2"/>
                <w:szCs w:val="24"/>
              </w:rPr>
              <w:t>,</w:t>
            </w:r>
            <w:r w:rsidRPr="004F224B">
              <w:rPr>
                <w:rFonts w:hint="eastAsia"/>
                <w:kern w:val="2"/>
                <w:szCs w:val="24"/>
              </w:rPr>
              <w:t>C</w:t>
            </w:r>
            <w:r w:rsidRPr="004F224B">
              <w:rPr>
                <w:kern w:val="2"/>
                <w:szCs w:val="24"/>
              </w:rPr>
              <w:t>++</w:t>
            </w:r>
            <w:r w:rsidRPr="004F224B">
              <w:rPr>
                <w:rFonts w:hint="eastAsia"/>
                <w:kern w:val="2"/>
                <w:szCs w:val="24"/>
              </w:rPr>
              <w:t>，掌握</w:t>
            </w:r>
            <w:r w:rsidRPr="004F224B">
              <w:rPr>
                <w:rFonts w:hint="eastAsia"/>
                <w:kern w:val="2"/>
                <w:szCs w:val="24"/>
              </w:rPr>
              <w:t>Python</w:t>
            </w:r>
            <w:r w:rsidRPr="004F224B">
              <w:rPr>
                <w:rFonts w:hint="eastAsia"/>
                <w:kern w:val="2"/>
                <w:szCs w:val="24"/>
              </w:rPr>
              <w:t>，自学并了解过</w:t>
            </w:r>
            <w:proofErr w:type="spellStart"/>
            <w:r w:rsidRPr="004F224B">
              <w:rPr>
                <w:rFonts w:hint="eastAsia"/>
                <w:kern w:val="2"/>
                <w:szCs w:val="24"/>
              </w:rPr>
              <w:t>c#</w:t>
            </w:r>
            <w:proofErr w:type="spellEnd"/>
            <w:r w:rsidRPr="004F224B">
              <w:rPr>
                <w:rFonts w:hint="eastAsia"/>
                <w:kern w:val="2"/>
                <w:szCs w:val="24"/>
              </w:rPr>
              <w:t>语言及</w:t>
            </w:r>
            <w:r w:rsidRPr="004F224B">
              <w:rPr>
                <w:rFonts w:hint="eastAsia"/>
                <w:kern w:val="2"/>
                <w:szCs w:val="24"/>
              </w:rPr>
              <w:t>MyS</w:t>
            </w:r>
            <w:r w:rsidRPr="004F224B">
              <w:rPr>
                <w:kern w:val="2"/>
                <w:szCs w:val="24"/>
              </w:rPr>
              <w:t>QL</w:t>
            </w:r>
            <w:r w:rsidRPr="004F224B">
              <w:rPr>
                <w:rFonts w:hint="eastAsia"/>
                <w:kern w:val="2"/>
                <w:szCs w:val="24"/>
              </w:rPr>
              <w:t>数据库，对机器学习方面</w:t>
            </w:r>
            <w:r w:rsidR="008A4086">
              <w:rPr>
                <w:rFonts w:hint="eastAsia"/>
                <w:kern w:val="2"/>
                <w:szCs w:val="24"/>
              </w:rPr>
              <w:t>已有一定了解与实践</w:t>
            </w:r>
            <w:r w:rsidRPr="004F224B">
              <w:rPr>
                <w:rFonts w:hint="eastAsia"/>
                <w:kern w:val="2"/>
                <w:szCs w:val="24"/>
              </w:rPr>
              <w:t>，同时对人工智能方面有浓厚兴趣，并自主学习接触过一些相关内容。并且与其他两位成员关系友好，能调动团队能力或对外沟通去致力解决这个项目过程中遇到的所有问题。成员罗心怡，精通</w:t>
            </w:r>
            <w:r w:rsidRPr="004F224B">
              <w:rPr>
                <w:rFonts w:hint="eastAsia"/>
                <w:kern w:val="2"/>
                <w:szCs w:val="24"/>
              </w:rPr>
              <w:t>C</w:t>
            </w:r>
            <w:r w:rsidRPr="004F224B">
              <w:rPr>
                <w:rFonts w:hint="eastAsia"/>
                <w:kern w:val="2"/>
                <w:szCs w:val="24"/>
              </w:rPr>
              <w:t>，</w:t>
            </w:r>
            <w:r w:rsidRPr="004F224B">
              <w:rPr>
                <w:rFonts w:hint="eastAsia"/>
                <w:kern w:val="2"/>
                <w:szCs w:val="24"/>
              </w:rPr>
              <w:t>C</w:t>
            </w:r>
            <w:r w:rsidRPr="004F224B">
              <w:rPr>
                <w:kern w:val="2"/>
                <w:szCs w:val="24"/>
              </w:rPr>
              <w:t>++,P</w:t>
            </w:r>
            <w:r w:rsidRPr="004F224B">
              <w:rPr>
                <w:rFonts w:hint="eastAsia"/>
                <w:kern w:val="2"/>
                <w:szCs w:val="24"/>
              </w:rPr>
              <w:t>ython</w:t>
            </w:r>
            <w:r w:rsidRPr="004F224B">
              <w:rPr>
                <w:rFonts w:hint="eastAsia"/>
                <w:kern w:val="2"/>
                <w:szCs w:val="24"/>
              </w:rPr>
              <w:t>等多门语言，有良好的面向对象编程思想及编程习惯，同时学习态度及能力优秀，曾在英语</w:t>
            </w:r>
            <w:r w:rsidRPr="004F224B">
              <w:rPr>
                <w:rFonts w:hint="eastAsia"/>
                <w:kern w:val="2"/>
                <w:szCs w:val="24"/>
              </w:rPr>
              <w:t>4</w:t>
            </w:r>
            <w:r w:rsidRPr="004F224B">
              <w:rPr>
                <w:rFonts w:hint="eastAsia"/>
                <w:kern w:val="2"/>
                <w:szCs w:val="24"/>
              </w:rPr>
              <w:t>级考试中获得</w:t>
            </w:r>
            <w:r w:rsidRPr="004F224B">
              <w:rPr>
                <w:rFonts w:hint="eastAsia"/>
                <w:kern w:val="2"/>
                <w:szCs w:val="24"/>
              </w:rPr>
              <w:t>625</w:t>
            </w:r>
            <w:r w:rsidRPr="004F224B">
              <w:rPr>
                <w:rFonts w:hint="eastAsia"/>
                <w:kern w:val="2"/>
                <w:szCs w:val="24"/>
              </w:rPr>
              <w:t>的高分。掌握了解</w:t>
            </w:r>
            <w:r w:rsidRPr="004F224B">
              <w:rPr>
                <w:rFonts w:hint="eastAsia"/>
                <w:kern w:val="2"/>
                <w:szCs w:val="24"/>
              </w:rPr>
              <w:t>Android</w:t>
            </w:r>
            <w:r w:rsidRPr="004F224B">
              <w:rPr>
                <w:rFonts w:hint="eastAsia"/>
                <w:kern w:val="2"/>
                <w:szCs w:val="24"/>
              </w:rPr>
              <w:t>相关知识，具有较强的信息搜索能力，能够用自身的英文长处去浏览一些英文文献，以解决一些遇到的问题。成员刘尹强精通</w:t>
            </w:r>
            <w:r w:rsidRPr="004F224B">
              <w:rPr>
                <w:rFonts w:hint="eastAsia"/>
                <w:kern w:val="2"/>
                <w:szCs w:val="24"/>
              </w:rPr>
              <w:t>C,C++</w:t>
            </w:r>
            <w:r w:rsidRPr="004F224B">
              <w:rPr>
                <w:rFonts w:hint="eastAsia"/>
                <w:kern w:val="2"/>
                <w:szCs w:val="24"/>
              </w:rPr>
              <w:t>，掌握</w:t>
            </w:r>
            <w:r w:rsidRPr="004F224B">
              <w:rPr>
                <w:rFonts w:hint="eastAsia"/>
                <w:kern w:val="2"/>
                <w:szCs w:val="24"/>
              </w:rPr>
              <w:t>python</w:t>
            </w:r>
            <w:r w:rsidRPr="004F224B">
              <w:rPr>
                <w:rFonts w:hint="eastAsia"/>
                <w:kern w:val="2"/>
                <w:szCs w:val="24"/>
              </w:rPr>
              <w:t>，了解</w:t>
            </w:r>
            <w:r w:rsidRPr="004F224B">
              <w:rPr>
                <w:rFonts w:hint="eastAsia"/>
                <w:kern w:val="2"/>
                <w:szCs w:val="24"/>
              </w:rPr>
              <w:t>Android</w:t>
            </w:r>
            <w:r w:rsidRPr="004F224B">
              <w:rPr>
                <w:rFonts w:hint="eastAsia"/>
                <w:kern w:val="2"/>
                <w:szCs w:val="24"/>
              </w:rPr>
              <w:t>，对人工智能方面有浓厚的兴趣，对于图形处理有一定了解，对数据库有自身的理解与运用。在校期间积极参加各类比赛，均取得了不俗的成绩。</w:t>
            </w:r>
          </w:p>
          <w:p w:rsidR="005964F3" w:rsidRPr="004F224B" w:rsidRDefault="005964F3" w:rsidP="00C6395B">
            <w:pPr>
              <w:spacing w:line="360" w:lineRule="auto"/>
              <w:ind w:firstLineChars="200" w:firstLine="472"/>
              <w:jc w:val="left"/>
              <w:rPr>
                <w:sz w:val="24"/>
                <w:szCs w:val="24"/>
              </w:rPr>
            </w:pPr>
            <w:r w:rsidRPr="004F224B">
              <w:rPr>
                <w:rFonts w:hint="eastAsia"/>
                <w:sz w:val="24"/>
                <w:szCs w:val="24"/>
              </w:rPr>
              <w:lastRenderedPageBreak/>
              <w:t>同时技术方面，我们参考了不少的相应文献，看到了很多前辈们做的结果</w:t>
            </w:r>
            <w:r>
              <w:rPr>
                <w:rFonts w:hint="eastAsia"/>
                <w:sz w:val="24"/>
                <w:szCs w:val="24"/>
              </w:rPr>
              <w:t>，例如</w:t>
            </w:r>
            <w:r w:rsidRPr="004F224B">
              <w:rPr>
                <w:rFonts w:hint="eastAsia"/>
                <w:sz w:val="24"/>
                <w:szCs w:val="24"/>
              </w:rPr>
              <w:t>：</w:t>
            </w:r>
          </w:p>
          <w:p w:rsidR="00F948AE" w:rsidRPr="00F948AE" w:rsidRDefault="00F948AE" w:rsidP="00F948AE">
            <w:pPr>
              <w:spacing w:line="360" w:lineRule="auto"/>
              <w:ind w:firstLineChars="200" w:firstLine="472"/>
              <w:jc w:val="left"/>
              <w:rPr>
                <w:sz w:val="24"/>
                <w:szCs w:val="24"/>
              </w:rPr>
            </w:pPr>
            <w:r w:rsidRPr="00F948AE">
              <w:rPr>
                <w:sz w:val="24"/>
                <w:szCs w:val="24"/>
              </w:rPr>
              <w:t>陈雅丽</w:t>
            </w:r>
            <w:r w:rsidRPr="00F948AE">
              <w:rPr>
                <w:rFonts w:hint="eastAsia"/>
                <w:sz w:val="24"/>
                <w:szCs w:val="24"/>
              </w:rPr>
              <w:t>提出用基于多尺度思想的菜品图像分类方法，运用特征谱加权融合，解决了深度学习模型在随着网络层数和深度的加深，形状颜色等对于菜品的识别来说是非常重要的，不可忽视的特征细节信息逐渐丢失但这些信息</w:t>
            </w:r>
            <w:proofErr w:type="gramStart"/>
            <w:r w:rsidRPr="00F948AE">
              <w:rPr>
                <w:rFonts w:hint="eastAsia"/>
                <w:sz w:val="24"/>
                <w:szCs w:val="24"/>
              </w:rPr>
              <w:t>信息</w:t>
            </w:r>
            <w:proofErr w:type="gramEnd"/>
            <w:r w:rsidRPr="00F948AE">
              <w:rPr>
                <w:rFonts w:hint="eastAsia"/>
                <w:sz w:val="24"/>
                <w:szCs w:val="24"/>
              </w:rPr>
              <w:t>。提高了对菜品的识别率，又在此基础上对菜品进行了可判别区域的抓取和利用之后引入注意力模型进一步提高了菜品识别率。</w:t>
            </w:r>
          </w:p>
          <w:p w:rsidR="00F948AE" w:rsidRPr="00F948AE" w:rsidRDefault="00F948AE" w:rsidP="00F948AE">
            <w:pPr>
              <w:spacing w:line="360" w:lineRule="auto"/>
              <w:ind w:firstLineChars="200" w:firstLine="472"/>
              <w:jc w:val="left"/>
              <w:rPr>
                <w:sz w:val="24"/>
                <w:szCs w:val="24"/>
              </w:rPr>
            </w:pPr>
            <w:proofErr w:type="spellStart"/>
            <w:r w:rsidRPr="00F948AE">
              <w:rPr>
                <w:sz w:val="24"/>
                <w:szCs w:val="24"/>
              </w:rPr>
              <w:t>Mezgec</w:t>
            </w:r>
            <w:proofErr w:type="spellEnd"/>
            <w:r w:rsidRPr="00F948AE">
              <w:rPr>
                <w:sz w:val="24"/>
                <w:szCs w:val="24"/>
              </w:rPr>
              <w:t>, S.</w:t>
            </w:r>
            <w:r w:rsidRPr="00F948AE">
              <w:rPr>
                <w:rFonts w:hint="eastAsia"/>
                <w:sz w:val="24"/>
                <w:szCs w:val="24"/>
              </w:rPr>
              <w:t>等则提出使用</w:t>
            </w:r>
            <w:r w:rsidRPr="00F948AE">
              <w:rPr>
                <w:sz w:val="24"/>
                <w:szCs w:val="24"/>
              </w:rPr>
              <w:t>FCN-8s</w:t>
            </w:r>
            <w:r w:rsidRPr="00F948AE">
              <w:rPr>
                <w:rFonts w:hint="eastAsia"/>
                <w:sz w:val="24"/>
                <w:szCs w:val="24"/>
              </w:rPr>
              <w:t>网络对输入图像进行分割。将不同的食物分割开，然后对分割开的食物</w:t>
            </w:r>
            <w:proofErr w:type="gramStart"/>
            <w:r w:rsidRPr="00F948AE">
              <w:rPr>
                <w:rFonts w:hint="eastAsia"/>
                <w:sz w:val="24"/>
                <w:szCs w:val="24"/>
              </w:rPr>
              <w:t>图象</w:t>
            </w:r>
            <w:proofErr w:type="gramEnd"/>
            <w:r w:rsidRPr="00F948AE">
              <w:rPr>
                <w:rFonts w:hint="eastAsia"/>
                <w:sz w:val="24"/>
                <w:szCs w:val="24"/>
              </w:rPr>
              <w:t>进行分类，然后通过一个自然语言处理，讲分类后的食物进行描述，组合，完成对该菜品的识别</w:t>
            </w:r>
          </w:p>
          <w:p w:rsidR="005964F3" w:rsidRPr="00B872C6" w:rsidRDefault="00F948AE" w:rsidP="00F948AE">
            <w:pPr>
              <w:spacing w:line="360" w:lineRule="auto"/>
              <w:ind w:firstLineChars="200" w:firstLine="472"/>
              <w:jc w:val="left"/>
              <w:rPr>
                <w:rFonts w:ascii="宋体" w:eastAsia="宋体" w:hAnsi="宋体"/>
                <w:kern w:val="0"/>
                <w:sz w:val="21"/>
                <w:szCs w:val="21"/>
              </w:rPr>
            </w:pPr>
            <w:r w:rsidRPr="00F948AE">
              <w:rPr>
                <w:rFonts w:hint="eastAsia"/>
                <w:sz w:val="24"/>
                <w:szCs w:val="24"/>
              </w:rPr>
              <w:t>何杰首先运用卷积神经网络对菜品进行菜品位置检测，根据检测结果对图像进行切割，又运用</w:t>
            </w:r>
            <w:r w:rsidRPr="00F948AE">
              <w:rPr>
                <w:rFonts w:hint="eastAsia"/>
                <w:sz w:val="24"/>
                <w:szCs w:val="24"/>
              </w:rPr>
              <w:t>D</w:t>
            </w:r>
            <w:r w:rsidRPr="00F948AE">
              <w:rPr>
                <w:sz w:val="24"/>
                <w:szCs w:val="24"/>
              </w:rPr>
              <w:t>HCEP</w:t>
            </w:r>
            <w:r w:rsidRPr="00F948AE">
              <w:rPr>
                <w:rFonts w:hint="eastAsia"/>
                <w:sz w:val="24"/>
                <w:szCs w:val="24"/>
              </w:rPr>
              <w:t>选择性集成方法将多个深度卷积网络模型进行集成，最后用集成的模型对切割后的图片进行菜品种类识别，取得了一定的较为满意的识别准确率。</w:t>
            </w:r>
            <w:r w:rsidR="005964F3" w:rsidRPr="00B872C6">
              <w:rPr>
                <w:rFonts w:ascii="宋体" w:eastAsia="宋体" w:hAnsi="宋体" w:hint="eastAsia"/>
                <w:kern w:val="0"/>
                <w:sz w:val="21"/>
                <w:szCs w:val="21"/>
              </w:rPr>
              <w:t>2.项目研究内容</w:t>
            </w:r>
          </w:p>
          <w:p w:rsidR="005964F3" w:rsidRPr="00B872C6" w:rsidRDefault="005964F3" w:rsidP="00C6395B">
            <w:pPr>
              <w:pStyle w:val="af7"/>
              <w:widowControl/>
              <w:spacing w:after="0" w:afterAutospacing="0" w:line="360" w:lineRule="auto"/>
              <w:ind w:firstLineChars="200" w:firstLine="472"/>
              <w:rPr>
                <w:kern w:val="2"/>
                <w:szCs w:val="24"/>
              </w:rPr>
            </w:pPr>
            <w:r>
              <w:rPr>
                <w:rFonts w:hint="eastAsia"/>
                <w:kern w:val="2"/>
                <w:szCs w:val="24"/>
              </w:rPr>
              <w:t>2</w:t>
            </w:r>
            <w:r w:rsidRPr="00B872C6">
              <w:rPr>
                <w:rFonts w:hint="eastAsia"/>
                <w:kern w:val="2"/>
                <w:szCs w:val="24"/>
              </w:rPr>
              <w:t>.1</w:t>
            </w:r>
            <w:r w:rsidRPr="00B872C6">
              <w:rPr>
                <w:rFonts w:hint="eastAsia"/>
                <w:kern w:val="2"/>
                <w:szCs w:val="24"/>
              </w:rPr>
              <w:t>利用设备捕获目标物图像进行识别</w:t>
            </w:r>
          </w:p>
          <w:p w:rsidR="005964F3" w:rsidRPr="00B872C6" w:rsidRDefault="005964F3" w:rsidP="00C6395B">
            <w:pPr>
              <w:pStyle w:val="af7"/>
              <w:widowControl/>
              <w:numPr>
                <w:ilvl w:val="0"/>
                <w:numId w:val="5"/>
              </w:numPr>
              <w:spacing w:after="0" w:afterAutospacing="0" w:line="360" w:lineRule="auto"/>
              <w:rPr>
                <w:kern w:val="2"/>
                <w:szCs w:val="24"/>
              </w:rPr>
            </w:pPr>
            <w:r w:rsidRPr="00B872C6">
              <w:rPr>
                <w:rFonts w:hint="eastAsia"/>
                <w:kern w:val="2"/>
                <w:szCs w:val="24"/>
              </w:rPr>
              <w:t>研究内容</w:t>
            </w:r>
          </w:p>
          <w:p w:rsidR="005964F3" w:rsidRPr="00B872C6" w:rsidRDefault="005964F3" w:rsidP="00C6395B">
            <w:pPr>
              <w:pStyle w:val="af7"/>
              <w:widowControl/>
              <w:spacing w:after="0" w:afterAutospacing="0" w:line="360" w:lineRule="auto"/>
              <w:ind w:firstLineChars="200" w:firstLine="472"/>
              <w:rPr>
                <w:kern w:val="2"/>
                <w:szCs w:val="24"/>
              </w:rPr>
            </w:pPr>
            <w:r w:rsidRPr="00B872C6">
              <w:rPr>
                <w:rFonts w:hint="eastAsia"/>
                <w:kern w:val="2"/>
                <w:szCs w:val="24"/>
              </w:rPr>
              <w:t>用户通过对食物（例如：一个苹果，一道自制的菜，一盒牛奶等）进行拍照，从而获得该食物所含卡路里（只能通过拍照识别，不能识别相册中的图片）以及维生素；如果软件未能成功识别出该种食物，则由用户手动添加该种食物到具体种类或者创建新的一种食物类型。</w:t>
            </w:r>
          </w:p>
          <w:p w:rsidR="005964F3" w:rsidRPr="00B872C6" w:rsidRDefault="005964F3" w:rsidP="00C6395B">
            <w:pPr>
              <w:pStyle w:val="af7"/>
              <w:widowControl/>
              <w:numPr>
                <w:ilvl w:val="0"/>
                <w:numId w:val="5"/>
              </w:numPr>
              <w:spacing w:after="0" w:afterAutospacing="0" w:line="360" w:lineRule="auto"/>
              <w:rPr>
                <w:kern w:val="2"/>
                <w:szCs w:val="24"/>
              </w:rPr>
            </w:pPr>
            <w:r w:rsidRPr="00B872C6">
              <w:rPr>
                <w:rFonts w:hint="eastAsia"/>
                <w:kern w:val="2"/>
                <w:szCs w:val="24"/>
              </w:rPr>
              <w:t>拟采用的方法</w:t>
            </w:r>
          </w:p>
          <w:p w:rsidR="005964F3" w:rsidRDefault="005964F3" w:rsidP="00C6395B">
            <w:pPr>
              <w:pStyle w:val="af7"/>
              <w:widowControl/>
              <w:spacing w:after="0" w:afterAutospacing="0" w:line="360" w:lineRule="auto"/>
              <w:ind w:firstLineChars="200" w:firstLine="472"/>
              <w:rPr>
                <w:kern w:val="2"/>
                <w:szCs w:val="24"/>
              </w:rPr>
            </w:pPr>
            <w:r w:rsidRPr="00B872C6">
              <w:rPr>
                <w:rFonts w:ascii="MS Gothic" w:eastAsia="MS Gothic" w:hAnsi="MS Gothic" w:cs="MS Gothic" w:hint="eastAsia"/>
                <w:kern w:val="2"/>
                <w:szCs w:val="24"/>
              </w:rPr>
              <w:t>►</w:t>
            </w:r>
            <w:r w:rsidRPr="00B872C6">
              <w:rPr>
                <w:rFonts w:hint="eastAsia"/>
                <w:kern w:val="2"/>
                <w:szCs w:val="24"/>
              </w:rPr>
              <w:t>在网上收集尽可能多的食物的图片，并且每种食物图片数量不少于</w:t>
            </w:r>
            <w:r w:rsidRPr="00B872C6">
              <w:rPr>
                <w:rFonts w:hint="eastAsia"/>
                <w:kern w:val="2"/>
                <w:szCs w:val="24"/>
              </w:rPr>
              <w:t>100</w:t>
            </w:r>
            <w:r w:rsidRPr="00B872C6">
              <w:rPr>
                <w:rFonts w:hint="eastAsia"/>
                <w:kern w:val="2"/>
                <w:szCs w:val="24"/>
              </w:rPr>
              <w:t>张。构建专家知识库，完善相关信息指标。</w:t>
            </w:r>
          </w:p>
          <w:p w:rsidR="00DA7897" w:rsidRPr="00B872C6" w:rsidRDefault="00DA7897" w:rsidP="00C6395B">
            <w:pPr>
              <w:pStyle w:val="af7"/>
              <w:widowControl/>
              <w:spacing w:after="0" w:afterAutospacing="0" w:line="360" w:lineRule="auto"/>
              <w:ind w:firstLineChars="200" w:firstLine="472"/>
              <w:rPr>
                <w:rFonts w:hint="eastAsia"/>
                <w:kern w:val="2"/>
                <w:szCs w:val="24"/>
              </w:rPr>
            </w:pPr>
          </w:p>
          <w:p w:rsidR="005964F3" w:rsidRPr="00B872C6" w:rsidRDefault="005964F3" w:rsidP="00C6395B">
            <w:pPr>
              <w:pStyle w:val="af7"/>
              <w:widowControl/>
              <w:spacing w:after="0" w:afterAutospacing="0" w:line="360" w:lineRule="auto"/>
              <w:ind w:firstLineChars="200" w:firstLine="472"/>
              <w:rPr>
                <w:kern w:val="2"/>
                <w:szCs w:val="24"/>
              </w:rPr>
            </w:pPr>
            <w:r w:rsidRPr="00B872C6">
              <w:rPr>
                <w:rFonts w:ascii="MS Gothic" w:eastAsia="MS Gothic" w:hAnsi="MS Gothic" w:cs="MS Gothic" w:hint="eastAsia"/>
                <w:kern w:val="2"/>
                <w:szCs w:val="24"/>
              </w:rPr>
              <w:lastRenderedPageBreak/>
              <w:t>►</w:t>
            </w:r>
            <w:r w:rsidRPr="00B872C6">
              <w:rPr>
                <w:rFonts w:hint="eastAsia"/>
                <w:kern w:val="2"/>
                <w:szCs w:val="24"/>
              </w:rPr>
              <w:t>获得用户相机权限。</w:t>
            </w:r>
          </w:p>
          <w:p w:rsidR="005964F3" w:rsidRPr="00B872C6" w:rsidRDefault="005964F3" w:rsidP="00C6395B">
            <w:pPr>
              <w:pStyle w:val="af7"/>
              <w:widowControl/>
              <w:spacing w:after="0" w:afterAutospacing="0" w:line="360" w:lineRule="auto"/>
              <w:ind w:firstLineChars="200" w:firstLine="472"/>
              <w:rPr>
                <w:kern w:val="2"/>
                <w:szCs w:val="24"/>
              </w:rPr>
            </w:pPr>
            <w:r w:rsidRPr="00B872C6">
              <w:rPr>
                <w:rFonts w:ascii="MS Gothic" w:eastAsia="MS Gothic" w:hAnsi="MS Gothic" w:cs="MS Gothic" w:hint="eastAsia"/>
                <w:kern w:val="2"/>
                <w:szCs w:val="24"/>
              </w:rPr>
              <w:t>►</w:t>
            </w:r>
            <w:r w:rsidRPr="00B872C6">
              <w:rPr>
                <w:rFonts w:hint="eastAsia"/>
                <w:kern w:val="2"/>
                <w:szCs w:val="24"/>
              </w:rPr>
              <w:t>收集各种食物、烹饪方式的卡路里量、维生素含量，如果是菜品则通过卡路里相加计算卡路里。方便与存储的图片进行匹配。</w:t>
            </w:r>
          </w:p>
          <w:p w:rsidR="005964F3" w:rsidRPr="00B872C6" w:rsidRDefault="005964F3" w:rsidP="00C6395B">
            <w:pPr>
              <w:pStyle w:val="af7"/>
              <w:widowControl/>
              <w:spacing w:after="0" w:afterAutospacing="0" w:line="360" w:lineRule="auto"/>
              <w:ind w:firstLineChars="200" w:firstLine="480"/>
              <w:rPr>
                <w:kern w:val="2"/>
                <w:szCs w:val="24"/>
              </w:rPr>
            </w:pPr>
            <w:r w:rsidRPr="00B872C6">
              <w:rPr>
                <w:noProof/>
                <w:kern w:val="2"/>
                <w:szCs w:val="24"/>
              </w:rPr>
              <w:drawing>
                <wp:inline distT="0" distB="0" distL="0" distR="0">
                  <wp:extent cx="4826000" cy="2711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6000" cy="2711450"/>
                          </a:xfrm>
                          <a:prstGeom prst="rect">
                            <a:avLst/>
                          </a:prstGeom>
                          <a:noFill/>
                          <a:ln>
                            <a:noFill/>
                          </a:ln>
                        </pic:spPr>
                      </pic:pic>
                    </a:graphicData>
                  </a:graphic>
                </wp:inline>
              </w:drawing>
            </w:r>
          </w:p>
          <w:p w:rsidR="005964F3" w:rsidRPr="00B872C6" w:rsidRDefault="005964F3" w:rsidP="00C6395B">
            <w:pPr>
              <w:pStyle w:val="af7"/>
              <w:widowControl/>
              <w:spacing w:after="0" w:afterAutospacing="0" w:line="360" w:lineRule="auto"/>
              <w:ind w:firstLineChars="1200" w:firstLine="2832"/>
              <w:rPr>
                <w:kern w:val="2"/>
                <w:szCs w:val="24"/>
              </w:rPr>
            </w:pPr>
            <w:r w:rsidRPr="00B872C6">
              <w:rPr>
                <w:rFonts w:hint="eastAsia"/>
                <w:kern w:val="2"/>
                <w:szCs w:val="24"/>
              </w:rPr>
              <w:t xml:space="preserve">1.1 </w:t>
            </w:r>
            <w:r w:rsidRPr="00B872C6">
              <w:rPr>
                <w:rFonts w:hint="eastAsia"/>
                <w:kern w:val="2"/>
                <w:szCs w:val="24"/>
              </w:rPr>
              <w:t>拍照识别实施路线图</w:t>
            </w:r>
          </w:p>
          <w:p w:rsidR="005964F3" w:rsidRPr="00B872C6" w:rsidRDefault="005964F3" w:rsidP="00C6395B">
            <w:pPr>
              <w:pStyle w:val="af7"/>
              <w:widowControl/>
              <w:spacing w:after="0" w:afterAutospacing="0" w:line="360" w:lineRule="auto"/>
              <w:ind w:firstLineChars="200" w:firstLine="472"/>
              <w:rPr>
                <w:kern w:val="2"/>
                <w:szCs w:val="24"/>
              </w:rPr>
            </w:pPr>
            <w:r>
              <w:rPr>
                <w:rFonts w:hint="eastAsia"/>
                <w:kern w:val="2"/>
                <w:szCs w:val="24"/>
              </w:rPr>
              <w:t>2</w:t>
            </w:r>
            <w:r w:rsidRPr="00B872C6">
              <w:rPr>
                <w:rFonts w:hint="eastAsia"/>
                <w:kern w:val="2"/>
                <w:szCs w:val="24"/>
              </w:rPr>
              <w:t>.2</w:t>
            </w:r>
            <w:r w:rsidRPr="00B872C6">
              <w:rPr>
                <w:rFonts w:hint="eastAsia"/>
                <w:kern w:val="2"/>
                <w:szCs w:val="24"/>
              </w:rPr>
              <w:t>建立图像分类器</w:t>
            </w:r>
          </w:p>
          <w:p w:rsidR="005964F3" w:rsidRPr="00B872C6" w:rsidRDefault="005964F3" w:rsidP="00C6395B">
            <w:pPr>
              <w:pStyle w:val="af7"/>
              <w:widowControl/>
              <w:spacing w:after="0" w:afterAutospacing="0" w:line="360" w:lineRule="auto"/>
              <w:ind w:firstLineChars="200" w:firstLine="472"/>
              <w:rPr>
                <w:kern w:val="2"/>
                <w:szCs w:val="24"/>
              </w:rPr>
            </w:pPr>
            <w:r w:rsidRPr="00B872C6">
              <w:rPr>
                <w:rFonts w:hint="eastAsia"/>
                <w:kern w:val="2"/>
                <w:szCs w:val="24"/>
              </w:rPr>
              <w:t>(</w:t>
            </w:r>
            <w:r w:rsidRPr="00B872C6">
              <w:rPr>
                <w:kern w:val="2"/>
                <w:szCs w:val="24"/>
              </w:rPr>
              <w:t xml:space="preserve">1) </w:t>
            </w:r>
            <w:r w:rsidRPr="00B872C6">
              <w:rPr>
                <w:rFonts w:hint="eastAsia"/>
                <w:kern w:val="2"/>
                <w:szCs w:val="24"/>
              </w:rPr>
              <w:t>研究内容</w:t>
            </w:r>
          </w:p>
          <w:p w:rsidR="005964F3" w:rsidRPr="00B872C6" w:rsidRDefault="005964F3" w:rsidP="00C6395B">
            <w:pPr>
              <w:pStyle w:val="af7"/>
              <w:widowControl/>
              <w:spacing w:after="0" w:afterAutospacing="0" w:line="360" w:lineRule="auto"/>
              <w:ind w:firstLineChars="200" w:firstLine="472"/>
              <w:rPr>
                <w:kern w:val="2"/>
                <w:szCs w:val="24"/>
              </w:rPr>
            </w:pPr>
            <w:r w:rsidRPr="00B872C6">
              <w:rPr>
                <w:rFonts w:hint="eastAsia"/>
                <w:kern w:val="2"/>
                <w:szCs w:val="24"/>
              </w:rPr>
              <w:t>将识别到的图片按不同种类分类（菜品、水果、甜品、饮料等），并同时记录每种食品的卡路里含量与维生素含量。</w:t>
            </w:r>
          </w:p>
          <w:p w:rsidR="005964F3" w:rsidRPr="00B872C6" w:rsidRDefault="005964F3" w:rsidP="00C6395B">
            <w:pPr>
              <w:pStyle w:val="af7"/>
              <w:widowControl/>
              <w:spacing w:after="0" w:afterAutospacing="0" w:line="360" w:lineRule="auto"/>
              <w:ind w:firstLineChars="200" w:firstLine="472"/>
              <w:rPr>
                <w:kern w:val="2"/>
                <w:szCs w:val="24"/>
              </w:rPr>
            </w:pPr>
            <w:r>
              <w:rPr>
                <w:rFonts w:hint="eastAsia"/>
              </w:rPr>
              <w:t>(</w:t>
            </w:r>
            <w:r w:rsidRPr="00B872C6">
              <w:rPr>
                <w:kern w:val="2"/>
                <w:szCs w:val="24"/>
              </w:rPr>
              <w:t>2)</w:t>
            </w:r>
            <w:r w:rsidRPr="00B872C6">
              <w:rPr>
                <w:rFonts w:hint="eastAsia"/>
                <w:kern w:val="2"/>
                <w:szCs w:val="24"/>
              </w:rPr>
              <w:t xml:space="preserve"> </w:t>
            </w:r>
            <w:r w:rsidRPr="00B872C6">
              <w:rPr>
                <w:rFonts w:hint="eastAsia"/>
                <w:kern w:val="2"/>
                <w:szCs w:val="24"/>
              </w:rPr>
              <w:t>拟采用的方法</w:t>
            </w:r>
          </w:p>
          <w:p w:rsidR="005964F3" w:rsidRPr="00B872C6" w:rsidRDefault="005964F3" w:rsidP="00C6395B">
            <w:pPr>
              <w:pStyle w:val="af7"/>
              <w:widowControl/>
              <w:spacing w:after="0" w:afterAutospacing="0" w:line="360" w:lineRule="auto"/>
              <w:ind w:firstLineChars="200" w:firstLine="472"/>
              <w:rPr>
                <w:kern w:val="2"/>
                <w:szCs w:val="24"/>
              </w:rPr>
            </w:pPr>
            <w:r w:rsidRPr="00B872C6">
              <w:rPr>
                <w:rFonts w:ascii="MS Gothic" w:eastAsia="MS Gothic" w:hAnsi="MS Gothic" w:cs="MS Gothic" w:hint="eastAsia"/>
                <w:kern w:val="2"/>
                <w:szCs w:val="24"/>
              </w:rPr>
              <w:t>►</w:t>
            </w:r>
            <w:r w:rsidRPr="00B872C6">
              <w:rPr>
                <w:rFonts w:ascii="黑体" w:eastAsia="黑体" w:hAnsi="黑体" w:cs="黑体" w:hint="eastAsia"/>
                <w:kern w:val="2"/>
                <w:szCs w:val="24"/>
              </w:rPr>
              <w:t>建立图像储存库。</w:t>
            </w:r>
          </w:p>
          <w:p w:rsidR="005964F3" w:rsidRPr="00B872C6" w:rsidRDefault="005964F3" w:rsidP="00C6395B">
            <w:pPr>
              <w:pStyle w:val="af7"/>
              <w:widowControl/>
              <w:spacing w:after="0" w:afterAutospacing="0" w:line="360" w:lineRule="auto"/>
              <w:ind w:firstLineChars="200" w:firstLine="472"/>
              <w:rPr>
                <w:kern w:val="2"/>
                <w:szCs w:val="24"/>
              </w:rPr>
            </w:pPr>
            <w:r w:rsidRPr="00B872C6">
              <w:rPr>
                <w:rFonts w:ascii="MS Gothic" w:eastAsia="MS Gothic" w:hAnsi="MS Gothic" w:cs="MS Gothic" w:hint="eastAsia"/>
                <w:kern w:val="2"/>
                <w:szCs w:val="24"/>
              </w:rPr>
              <w:t>►</w:t>
            </w:r>
            <w:r w:rsidRPr="00B872C6">
              <w:rPr>
                <w:rFonts w:ascii="黑体" w:eastAsia="黑体" w:hAnsi="黑体" w:cs="黑体" w:hint="eastAsia"/>
                <w:kern w:val="2"/>
                <w:szCs w:val="24"/>
              </w:rPr>
              <w:t>查阅相关食品的卡路里，维生素，并存入数据库中。</w:t>
            </w:r>
          </w:p>
          <w:p w:rsidR="005964F3" w:rsidRPr="00B872C6" w:rsidRDefault="005964F3" w:rsidP="00C6395B">
            <w:pPr>
              <w:pStyle w:val="af7"/>
              <w:widowControl/>
              <w:spacing w:after="0" w:afterAutospacing="0" w:line="360" w:lineRule="auto"/>
              <w:ind w:firstLineChars="200" w:firstLine="472"/>
              <w:rPr>
                <w:kern w:val="2"/>
                <w:szCs w:val="24"/>
              </w:rPr>
            </w:pPr>
            <w:r>
              <w:rPr>
                <w:rFonts w:hint="eastAsia"/>
                <w:kern w:val="2"/>
                <w:szCs w:val="24"/>
              </w:rPr>
              <w:t>2</w:t>
            </w:r>
            <w:r w:rsidRPr="00B872C6">
              <w:rPr>
                <w:rFonts w:hint="eastAsia"/>
                <w:kern w:val="2"/>
                <w:szCs w:val="24"/>
              </w:rPr>
              <w:t>.</w:t>
            </w:r>
            <w:r w:rsidRPr="00B872C6">
              <w:rPr>
                <w:kern w:val="2"/>
                <w:szCs w:val="24"/>
              </w:rPr>
              <w:t>3</w:t>
            </w:r>
            <w:r w:rsidRPr="00B872C6">
              <w:rPr>
                <w:kern w:val="2"/>
                <w:szCs w:val="24"/>
              </w:rPr>
              <w:t>建立专家意见指导的健康指标库</w:t>
            </w:r>
          </w:p>
          <w:p w:rsidR="005964F3" w:rsidRPr="00B872C6" w:rsidRDefault="005964F3" w:rsidP="00C6395B">
            <w:pPr>
              <w:pStyle w:val="af7"/>
              <w:widowControl/>
              <w:spacing w:after="0" w:afterAutospacing="0" w:line="360" w:lineRule="auto"/>
              <w:ind w:firstLineChars="200" w:firstLine="472"/>
              <w:rPr>
                <w:kern w:val="2"/>
                <w:szCs w:val="24"/>
              </w:rPr>
            </w:pPr>
            <w:r w:rsidRPr="00B872C6">
              <w:rPr>
                <w:rFonts w:hint="eastAsia"/>
                <w:kern w:val="2"/>
                <w:szCs w:val="24"/>
              </w:rPr>
              <w:lastRenderedPageBreak/>
              <w:t>(</w:t>
            </w:r>
            <w:r w:rsidRPr="00B872C6">
              <w:rPr>
                <w:kern w:val="2"/>
                <w:szCs w:val="24"/>
              </w:rPr>
              <w:t xml:space="preserve">1) </w:t>
            </w:r>
            <w:r w:rsidRPr="00B872C6">
              <w:rPr>
                <w:rFonts w:hint="eastAsia"/>
                <w:kern w:val="2"/>
                <w:szCs w:val="24"/>
              </w:rPr>
              <w:t>研究内容</w:t>
            </w:r>
          </w:p>
          <w:p w:rsidR="005964F3" w:rsidRPr="00B872C6" w:rsidRDefault="005964F3" w:rsidP="00C6395B">
            <w:pPr>
              <w:pStyle w:val="af7"/>
              <w:widowControl/>
              <w:spacing w:after="0" w:afterAutospacing="0" w:line="360" w:lineRule="auto"/>
              <w:ind w:firstLineChars="200" w:firstLine="472"/>
              <w:rPr>
                <w:kern w:val="2"/>
                <w:szCs w:val="24"/>
              </w:rPr>
            </w:pPr>
            <w:r w:rsidRPr="00B872C6">
              <w:rPr>
                <w:rFonts w:hint="eastAsia"/>
                <w:kern w:val="2"/>
                <w:szCs w:val="24"/>
              </w:rPr>
              <w:t>建立</w:t>
            </w:r>
            <w:r w:rsidRPr="00B872C6">
              <w:rPr>
                <w:kern w:val="2"/>
                <w:szCs w:val="24"/>
              </w:rPr>
              <w:t>专家意见指导的健康指标库建立</w:t>
            </w:r>
            <w:r w:rsidRPr="00B872C6">
              <w:rPr>
                <w:rFonts w:hint="eastAsia"/>
                <w:kern w:val="2"/>
                <w:szCs w:val="24"/>
              </w:rPr>
              <w:t>，指导用户建立健康科学的生活方式。</w:t>
            </w:r>
          </w:p>
          <w:p w:rsidR="005964F3" w:rsidRPr="00B872C6" w:rsidRDefault="005964F3" w:rsidP="00C6395B">
            <w:pPr>
              <w:pStyle w:val="af7"/>
              <w:widowControl/>
              <w:spacing w:after="0" w:afterAutospacing="0" w:line="360" w:lineRule="auto"/>
              <w:ind w:firstLineChars="200" w:firstLine="472"/>
              <w:rPr>
                <w:kern w:val="2"/>
                <w:szCs w:val="24"/>
              </w:rPr>
            </w:pPr>
            <w:r w:rsidRPr="00B872C6">
              <w:rPr>
                <w:rFonts w:hint="eastAsia"/>
                <w:kern w:val="2"/>
                <w:szCs w:val="24"/>
              </w:rPr>
              <w:t>(</w:t>
            </w:r>
            <w:r w:rsidRPr="00B872C6">
              <w:rPr>
                <w:kern w:val="2"/>
                <w:szCs w:val="24"/>
              </w:rPr>
              <w:t>2)</w:t>
            </w:r>
            <w:r w:rsidRPr="00B872C6">
              <w:rPr>
                <w:rFonts w:hint="eastAsia"/>
                <w:kern w:val="2"/>
                <w:szCs w:val="24"/>
              </w:rPr>
              <w:t xml:space="preserve"> </w:t>
            </w:r>
            <w:r w:rsidRPr="00B872C6">
              <w:rPr>
                <w:rFonts w:hint="eastAsia"/>
                <w:kern w:val="2"/>
                <w:szCs w:val="24"/>
              </w:rPr>
              <w:t>拟采用的方法</w:t>
            </w:r>
          </w:p>
          <w:p w:rsidR="005964F3" w:rsidRPr="00B872C6" w:rsidRDefault="005964F3" w:rsidP="00C6395B">
            <w:pPr>
              <w:pStyle w:val="af7"/>
              <w:widowControl/>
              <w:spacing w:after="0" w:afterAutospacing="0" w:line="360" w:lineRule="auto"/>
              <w:ind w:firstLineChars="200" w:firstLine="472"/>
              <w:rPr>
                <w:kern w:val="2"/>
                <w:szCs w:val="24"/>
              </w:rPr>
            </w:pPr>
            <w:r w:rsidRPr="00B872C6">
              <w:rPr>
                <w:rFonts w:ascii="MS Gothic" w:eastAsia="MS Gothic" w:hAnsi="MS Gothic" w:cs="MS Gothic" w:hint="eastAsia"/>
                <w:kern w:val="2"/>
                <w:szCs w:val="24"/>
              </w:rPr>
              <w:t>►</w:t>
            </w:r>
            <w:r w:rsidRPr="00B872C6">
              <w:rPr>
                <w:kern w:val="2"/>
                <w:szCs w:val="24"/>
              </w:rPr>
              <w:t>走访，咨询，学习融合专家意见</w:t>
            </w:r>
            <w:r w:rsidRPr="00B872C6">
              <w:rPr>
                <w:rFonts w:hint="eastAsia"/>
                <w:kern w:val="2"/>
                <w:szCs w:val="24"/>
              </w:rPr>
              <w:t>。</w:t>
            </w:r>
          </w:p>
          <w:p w:rsidR="005964F3" w:rsidRPr="00B872C6" w:rsidRDefault="005964F3" w:rsidP="00C6395B">
            <w:pPr>
              <w:pStyle w:val="af7"/>
              <w:widowControl/>
              <w:spacing w:after="0" w:afterAutospacing="0" w:line="360" w:lineRule="auto"/>
              <w:ind w:firstLineChars="200" w:firstLine="472"/>
              <w:rPr>
                <w:kern w:val="2"/>
                <w:szCs w:val="24"/>
              </w:rPr>
            </w:pPr>
            <w:r w:rsidRPr="00B872C6">
              <w:rPr>
                <w:rFonts w:ascii="MS Gothic" w:eastAsia="MS Gothic" w:hAnsi="MS Gothic" w:cs="MS Gothic" w:hint="eastAsia"/>
                <w:kern w:val="2"/>
                <w:szCs w:val="24"/>
              </w:rPr>
              <w:t>►</w:t>
            </w:r>
            <w:r w:rsidRPr="00B872C6">
              <w:rPr>
                <w:kern w:val="2"/>
                <w:szCs w:val="24"/>
              </w:rPr>
              <w:t>使用算法搭建学习模型，建立科学完备的膳食与运动平衡的健康标准体系</w:t>
            </w:r>
            <w:r w:rsidRPr="00B872C6">
              <w:rPr>
                <w:rFonts w:hint="eastAsia"/>
                <w:kern w:val="2"/>
                <w:szCs w:val="24"/>
              </w:rPr>
              <w:t>。</w:t>
            </w:r>
          </w:p>
          <w:p w:rsidR="005964F3" w:rsidRPr="00B872C6" w:rsidRDefault="005964F3" w:rsidP="00C6395B">
            <w:pPr>
              <w:pStyle w:val="af7"/>
              <w:widowControl/>
              <w:spacing w:after="0" w:afterAutospacing="0" w:line="360" w:lineRule="auto"/>
              <w:ind w:firstLineChars="200" w:firstLine="472"/>
              <w:rPr>
                <w:kern w:val="2"/>
                <w:szCs w:val="24"/>
              </w:rPr>
            </w:pPr>
            <w:r>
              <w:rPr>
                <w:rFonts w:hint="eastAsia"/>
                <w:kern w:val="2"/>
                <w:szCs w:val="24"/>
              </w:rPr>
              <w:t>2</w:t>
            </w:r>
            <w:r w:rsidRPr="00B872C6">
              <w:rPr>
                <w:rFonts w:hint="eastAsia"/>
                <w:kern w:val="2"/>
                <w:szCs w:val="24"/>
              </w:rPr>
              <w:t>.</w:t>
            </w:r>
            <w:r w:rsidRPr="00B872C6">
              <w:rPr>
                <w:kern w:val="2"/>
                <w:szCs w:val="24"/>
              </w:rPr>
              <w:t>4</w:t>
            </w:r>
            <w:r w:rsidRPr="00B872C6">
              <w:rPr>
                <w:rFonts w:hint="eastAsia"/>
                <w:kern w:val="2"/>
                <w:szCs w:val="24"/>
              </w:rPr>
              <w:t>引导用户完成基本健康数据的完善</w:t>
            </w:r>
          </w:p>
          <w:p w:rsidR="005964F3" w:rsidRPr="00B872C6" w:rsidRDefault="005964F3" w:rsidP="00C6395B">
            <w:pPr>
              <w:pStyle w:val="af7"/>
              <w:widowControl/>
              <w:spacing w:after="0" w:afterAutospacing="0" w:line="360" w:lineRule="auto"/>
              <w:ind w:firstLineChars="200" w:firstLine="472"/>
              <w:rPr>
                <w:kern w:val="2"/>
                <w:szCs w:val="24"/>
              </w:rPr>
            </w:pPr>
            <w:r w:rsidRPr="00B872C6">
              <w:rPr>
                <w:rFonts w:hint="eastAsia"/>
                <w:kern w:val="2"/>
                <w:szCs w:val="24"/>
              </w:rPr>
              <w:t>(</w:t>
            </w:r>
            <w:r w:rsidRPr="00B872C6">
              <w:rPr>
                <w:kern w:val="2"/>
                <w:szCs w:val="24"/>
              </w:rPr>
              <w:t xml:space="preserve">1) </w:t>
            </w:r>
            <w:r w:rsidRPr="00B872C6">
              <w:rPr>
                <w:rFonts w:hint="eastAsia"/>
                <w:kern w:val="2"/>
                <w:szCs w:val="24"/>
              </w:rPr>
              <w:t>研究内容</w:t>
            </w:r>
          </w:p>
          <w:p w:rsidR="005964F3" w:rsidRPr="00B872C6" w:rsidRDefault="005964F3" w:rsidP="00C6395B">
            <w:pPr>
              <w:pStyle w:val="af7"/>
              <w:widowControl/>
              <w:spacing w:after="0" w:afterAutospacing="0" w:line="360" w:lineRule="auto"/>
              <w:ind w:firstLineChars="200" w:firstLine="472"/>
              <w:rPr>
                <w:kern w:val="2"/>
                <w:szCs w:val="24"/>
              </w:rPr>
            </w:pPr>
            <w:r w:rsidRPr="00B872C6">
              <w:rPr>
                <w:rFonts w:hint="eastAsia"/>
                <w:kern w:val="2"/>
                <w:szCs w:val="24"/>
              </w:rPr>
              <w:t>软件通过引导用户进行步数、睡眠时间、使用地区的数据的填写，以此为用户行为建议模型搭建数据。</w:t>
            </w:r>
          </w:p>
          <w:p w:rsidR="005964F3" w:rsidRPr="00B872C6" w:rsidRDefault="005964F3" w:rsidP="00C6395B">
            <w:pPr>
              <w:pStyle w:val="af7"/>
              <w:widowControl/>
              <w:spacing w:after="0" w:afterAutospacing="0" w:line="360" w:lineRule="auto"/>
              <w:ind w:firstLineChars="200" w:firstLine="472"/>
              <w:rPr>
                <w:kern w:val="2"/>
                <w:szCs w:val="24"/>
              </w:rPr>
            </w:pPr>
            <w:r w:rsidRPr="00B872C6">
              <w:rPr>
                <w:rFonts w:hint="eastAsia"/>
                <w:kern w:val="2"/>
                <w:szCs w:val="24"/>
              </w:rPr>
              <w:t>(</w:t>
            </w:r>
            <w:r w:rsidRPr="00B872C6">
              <w:rPr>
                <w:kern w:val="2"/>
                <w:szCs w:val="24"/>
              </w:rPr>
              <w:t>2)</w:t>
            </w:r>
            <w:r w:rsidRPr="00B872C6">
              <w:rPr>
                <w:rFonts w:hint="eastAsia"/>
                <w:kern w:val="2"/>
                <w:szCs w:val="24"/>
              </w:rPr>
              <w:t xml:space="preserve"> </w:t>
            </w:r>
            <w:r w:rsidRPr="00B872C6">
              <w:rPr>
                <w:rFonts w:hint="eastAsia"/>
                <w:kern w:val="2"/>
                <w:szCs w:val="24"/>
              </w:rPr>
              <w:t>拟采用的方法</w:t>
            </w:r>
          </w:p>
          <w:p w:rsidR="005964F3" w:rsidRPr="00B872C6" w:rsidRDefault="005964F3" w:rsidP="00C6395B">
            <w:pPr>
              <w:pStyle w:val="af7"/>
              <w:widowControl/>
              <w:spacing w:after="0" w:afterAutospacing="0" w:line="360" w:lineRule="auto"/>
              <w:ind w:firstLineChars="200" w:firstLine="472"/>
              <w:rPr>
                <w:kern w:val="2"/>
                <w:szCs w:val="24"/>
              </w:rPr>
            </w:pPr>
            <w:r w:rsidRPr="00B872C6">
              <w:rPr>
                <w:rFonts w:ascii="MS Gothic" w:eastAsia="MS Gothic" w:hAnsi="MS Gothic" w:cs="MS Gothic" w:hint="eastAsia"/>
                <w:kern w:val="2"/>
                <w:szCs w:val="24"/>
              </w:rPr>
              <w:t>►</w:t>
            </w:r>
            <w:r w:rsidRPr="00B872C6">
              <w:rPr>
                <w:rFonts w:ascii="黑体" w:eastAsia="黑体" w:hAnsi="黑体" w:cs="黑体" w:hint="eastAsia"/>
                <w:kern w:val="2"/>
                <w:szCs w:val="24"/>
              </w:rPr>
              <w:t>获取用户手机中记录步数的设备，读取数据。</w:t>
            </w:r>
          </w:p>
          <w:p w:rsidR="005964F3" w:rsidRPr="00B872C6" w:rsidRDefault="005964F3" w:rsidP="00C6395B">
            <w:pPr>
              <w:pStyle w:val="af7"/>
              <w:widowControl/>
              <w:spacing w:after="0" w:afterAutospacing="0" w:line="360" w:lineRule="auto"/>
              <w:ind w:firstLineChars="200" w:firstLine="472"/>
              <w:rPr>
                <w:kern w:val="2"/>
                <w:szCs w:val="24"/>
              </w:rPr>
            </w:pPr>
            <w:r w:rsidRPr="00B872C6">
              <w:rPr>
                <w:rFonts w:ascii="MS Gothic" w:eastAsia="MS Gothic" w:hAnsi="MS Gothic" w:cs="MS Gothic" w:hint="eastAsia"/>
                <w:kern w:val="2"/>
                <w:szCs w:val="24"/>
              </w:rPr>
              <w:t>►</w:t>
            </w:r>
            <w:r w:rsidRPr="00B872C6">
              <w:rPr>
                <w:rFonts w:ascii="黑体" w:eastAsia="黑体" w:hAnsi="黑体" w:cs="黑体" w:hint="eastAsia"/>
                <w:kern w:val="2"/>
                <w:szCs w:val="24"/>
              </w:rPr>
              <w:t>引导用户填写所在地区。</w:t>
            </w:r>
          </w:p>
          <w:p w:rsidR="005964F3" w:rsidRPr="00B872C6" w:rsidRDefault="005964F3" w:rsidP="00C6395B">
            <w:pPr>
              <w:pStyle w:val="af7"/>
              <w:widowControl/>
              <w:spacing w:after="0" w:afterAutospacing="0" w:line="360" w:lineRule="auto"/>
              <w:ind w:firstLineChars="200" w:firstLine="472"/>
              <w:rPr>
                <w:kern w:val="2"/>
                <w:szCs w:val="24"/>
              </w:rPr>
            </w:pPr>
            <w:r w:rsidRPr="00B872C6">
              <w:rPr>
                <w:rFonts w:ascii="MS Gothic" w:eastAsia="MS Gothic" w:hAnsi="MS Gothic" w:cs="MS Gothic" w:hint="eastAsia"/>
                <w:kern w:val="2"/>
                <w:szCs w:val="24"/>
              </w:rPr>
              <w:t>►</w:t>
            </w:r>
            <w:r w:rsidRPr="00B872C6">
              <w:rPr>
                <w:rFonts w:ascii="黑体" w:eastAsia="黑体" w:hAnsi="黑体" w:cs="黑体" w:hint="eastAsia"/>
                <w:kern w:val="2"/>
                <w:szCs w:val="24"/>
              </w:rPr>
              <w:t>引导用户填写睡眠时间。</w:t>
            </w:r>
          </w:p>
          <w:p w:rsidR="005964F3" w:rsidRPr="00B872C6" w:rsidRDefault="005964F3" w:rsidP="00C6395B">
            <w:pPr>
              <w:pStyle w:val="af7"/>
              <w:widowControl/>
              <w:spacing w:after="0" w:afterAutospacing="0" w:line="360" w:lineRule="auto"/>
              <w:ind w:firstLineChars="200" w:firstLine="472"/>
              <w:rPr>
                <w:kern w:val="2"/>
                <w:szCs w:val="24"/>
              </w:rPr>
            </w:pPr>
            <w:r>
              <w:rPr>
                <w:rFonts w:hint="eastAsia"/>
                <w:kern w:val="2"/>
                <w:szCs w:val="24"/>
              </w:rPr>
              <w:t>2</w:t>
            </w:r>
            <w:r w:rsidRPr="00B872C6">
              <w:rPr>
                <w:rFonts w:hint="eastAsia"/>
                <w:kern w:val="2"/>
                <w:szCs w:val="24"/>
              </w:rPr>
              <w:t>.</w:t>
            </w:r>
            <w:r w:rsidRPr="00B872C6">
              <w:rPr>
                <w:kern w:val="2"/>
                <w:szCs w:val="24"/>
              </w:rPr>
              <w:t>5</w:t>
            </w:r>
            <w:r w:rsidRPr="00B872C6">
              <w:rPr>
                <w:rFonts w:hint="eastAsia"/>
                <w:kern w:val="2"/>
                <w:szCs w:val="24"/>
              </w:rPr>
              <w:t>结合用户数据使用建议模型进行健康行为建议</w:t>
            </w:r>
          </w:p>
          <w:p w:rsidR="005964F3" w:rsidRPr="00B872C6" w:rsidRDefault="005964F3" w:rsidP="00C6395B">
            <w:pPr>
              <w:pStyle w:val="af7"/>
              <w:widowControl/>
              <w:spacing w:after="0" w:afterAutospacing="0" w:line="360" w:lineRule="auto"/>
              <w:ind w:firstLineChars="200" w:firstLine="472"/>
              <w:rPr>
                <w:kern w:val="2"/>
                <w:szCs w:val="24"/>
              </w:rPr>
            </w:pPr>
            <w:r w:rsidRPr="00B872C6">
              <w:rPr>
                <w:rFonts w:hint="eastAsia"/>
                <w:kern w:val="2"/>
                <w:szCs w:val="24"/>
              </w:rPr>
              <w:t>(</w:t>
            </w:r>
            <w:r w:rsidRPr="00B872C6">
              <w:rPr>
                <w:kern w:val="2"/>
                <w:szCs w:val="24"/>
              </w:rPr>
              <w:t xml:space="preserve">1) </w:t>
            </w:r>
            <w:r w:rsidRPr="00B872C6">
              <w:rPr>
                <w:rFonts w:hint="eastAsia"/>
                <w:kern w:val="2"/>
                <w:szCs w:val="24"/>
              </w:rPr>
              <w:t>研究内容</w:t>
            </w:r>
          </w:p>
          <w:p w:rsidR="005964F3" w:rsidRPr="00B872C6" w:rsidRDefault="005964F3" w:rsidP="00C6395B">
            <w:pPr>
              <w:pStyle w:val="af7"/>
              <w:widowControl/>
              <w:spacing w:after="0" w:afterAutospacing="0" w:line="360" w:lineRule="auto"/>
              <w:ind w:firstLineChars="200" w:firstLine="472"/>
              <w:rPr>
                <w:kern w:val="2"/>
                <w:szCs w:val="24"/>
              </w:rPr>
            </w:pPr>
            <w:r w:rsidRPr="00B872C6">
              <w:rPr>
                <w:rFonts w:hint="eastAsia"/>
                <w:kern w:val="2"/>
                <w:szCs w:val="24"/>
              </w:rPr>
              <w:t>软件通过读取数据库中的用户的步数、卡路里量、维生素含量、睡眠时间、使用此功能的时间、使用此功能的温度，用户设定的地区查阅当地的某些消息，例如瘟疫；在这些基础上，软件将为用户提出是否应该补充某种维生素（推荐一些食物），以及是否应该补充能量（推荐一些食物）或者运动（推荐一些运动）以消耗能量，是否避免吃某种食物等相关建议。</w:t>
            </w:r>
          </w:p>
          <w:p w:rsidR="005964F3" w:rsidRPr="00B872C6" w:rsidRDefault="005964F3" w:rsidP="00C6395B">
            <w:pPr>
              <w:pStyle w:val="af7"/>
              <w:widowControl/>
              <w:spacing w:after="0" w:afterAutospacing="0" w:line="360" w:lineRule="auto"/>
              <w:ind w:firstLineChars="200" w:firstLine="472"/>
              <w:rPr>
                <w:kern w:val="2"/>
                <w:szCs w:val="24"/>
              </w:rPr>
            </w:pPr>
            <w:r w:rsidRPr="00B872C6">
              <w:rPr>
                <w:rFonts w:hint="eastAsia"/>
                <w:kern w:val="2"/>
                <w:szCs w:val="24"/>
              </w:rPr>
              <w:lastRenderedPageBreak/>
              <w:t>(</w:t>
            </w:r>
            <w:r w:rsidRPr="00B872C6">
              <w:rPr>
                <w:kern w:val="2"/>
                <w:szCs w:val="24"/>
              </w:rPr>
              <w:t>2)</w:t>
            </w:r>
            <w:r w:rsidRPr="00B872C6">
              <w:rPr>
                <w:rFonts w:hint="eastAsia"/>
                <w:kern w:val="2"/>
                <w:szCs w:val="24"/>
              </w:rPr>
              <w:t xml:space="preserve"> </w:t>
            </w:r>
            <w:r w:rsidRPr="00B872C6">
              <w:rPr>
                <w:rFonts w:hint="eastAsia"/>
                <w:kern w:val="2"/>
                <w:szCs w:val="24"/>
              </w:rPr>
              <w:t>拟采用的方法</w:t>
            </w:r>
          </w:p>
          <w:p w:rsidR="005964F3" w:rsidRPr="00B872C6" w:rsidRDefault="005964F3" w:rsidP="00C6395B">
            <w:pPr>
              <w:pStyle w:val="af7"/>
              <w:widowControl/>
              <w:spacing w:after="0" w:afterAutospacing="0" w:line="360" w:lineRule="auto"/>
              <w:ind w:firstLineChars="200" w:firstLine="472"/>
              <w:rPr>
                <w:kern w:val="2"/>
                <w:szCs w:val="24"/>
              </w:rPr>
            </w:pPr>
            <w:r w:rsidRPr="00B872C6">
              <w:rPr>
                <w:rFonts w:ascii="MS Gothic" w:eastAsia="MS Gothic" w:hAnsi="MS Gothic" w:cs="MS Gothic" w:hint="eastAsia"/>
                <w:kern w:val="2"/>
                <w:szCs w:val="24"/>
              </w:rPr>
              <w:t>►</w:t>
            </w:r>
            <w:r w:rsidRPr="00B872C6">
              <w:rPr>
                <w:rFonts w:ascii="黑体" w:eastAsia="黑体" w:hAnsi="黑体" w:cs="黑体" w:hint="eastAsia"/>
                <w:kern w:val="2"/>
                <w:szCs w:val="24"/>
              </w:rPr>
              <w:t>读取用户信息中的所在地址，查阅此地的相关食物新闻。</w:t>
            </w:r>
          </w:p>
          <w:p w:rsidR="005964F3" w:rsidRPr="00B872C6" w:rsidRDefault="005964F3" w:rsidP="00C6395B">
            <w:pPr>
              <w:pStyle w:val="af7"/>
              <w:widowControl/>
              <w:spacing w:after="0" w:afterAutospacing="0" w:line="360" w:lineRule="auto"/>
              <w:ind w:firstLineChars="200" w:firstLine="472"/>
              <w:rPr>
                <w:kern w:val="2"/>
                <w:szCs w:val="24"/>
              </w:rPr>
            </w:pPr>
            <w:r w:rsidRPr="00B872C6">
              <w:rPr>
                <w:rFonts w:ascii="MS Gothic" w:eastAsia="MS Gothic" w:hAnsi="MS Gothic" w:cs="MS Gothic" w:hint="eastAsia"/>
                <w:kern w:val="2"/>
                <w:szCs w:val="24"/>
              </w:rPr>
              <w:t>►</w:t>
            </w:r>
            <w:r w:rsidRPr="00B872C6">
              <w:rPr>
                <w:rFonts w:ascii="黑体" w:eastAsia="黑体" w:hAnsi="黑体" w:cs="黑体" w:hint="eastAsia"/>
                <w:kern w:val="2"/>
                <w:szCs w:val="24"/>
              </w:rPr>
              <w:t>读取用户手机中的使用此功能时的天气数据。</w:t>
            </w:r>
          </w:p>
          <w:p w:rsidR="005964F3" w:rsidRPr="00B872C6" w:rsidRDefault="005964F3" w:rsidP="00C6395B">
            <w:pPr>
              <w:pStyle w:val="af7"/>
              <w:widowControl/>
              <w:spacing w:after="0" w:afterAutospacing="0" w:line="360" w:lineRule="auto"/>
              <w:ind w:firstLineChars="200" w:firstLine="472"/>
              <w:rPr>
                <w:kern w:val="2"/>
                <w:szCs w:val="24"/>
              </w:rPr>
            </w:pPr>
            <w:r w:rsidRPr="00B872C6">
              <w:rPr>
                <w:rFonts w:ascii="MS Gothic" w:eastAsia="MS Gothic" w:hAnsi="MS Gothic" w:cs="MS Gothic" w:hint="eastAsia"/>
                <w:kern w:val="2"/>
                <w:szCs w:val="24"/>
              </w:rPr>
              <w:t>►</w:t>
            </w:r>
            <w:r w:rsidRPr="00B872C6">
              <w:rPr>
                <w:rFonts w:ascii="黑体" w:eastAsia="黑体" w:hAnsi="黑体" w:cs="黑体" w:hint="eastAsia"/>
                <w:kern w:val="2"/>
                <w:szCs w:val="24"/>
              </w:rPr>
              <w:t>读取用户手机中的步数。</w:t>
            </w:r>
          </w:p>
          <w:p w:rsidR="005964F3" w:rsidRPr="00B872C6" w:rsidRDefault="005964F3" w:rsidP="00C6395B">
            <w:pPr>
              <w:pStyle w:val="af7"/>
              <w:widowControl/>
              <w:spacing w:after="0" w:afterAutospacing="0" w:line="360" w:lineRule="auto"/>
              <w:ind w:firstLineChars="200" w:firstLine="472"/>
              <w:rPr>
                <w:kern w:val="2"/>
                <w:szCs w:val="24"/>
              </w:rPr>
            </w:pPr>
            <w:r w:rsidRPr="00B872C6">
              <w:rPr>
                <w:rFonts w:ascii="MS Gothic" w:eastAsia="MS Gothic" w:hAnsi="MS Gothic" w:cs="MS Gothic" w:hint="eastAsia"/>
                <w:kern w:val="2"/>
                <w:szCs w:val="24"/>
              </w:rPr>
              <w:t>►</w:t>
            </w:r>
            <w:r w:rsidRPr="00B872C6">
              <w:rPr>
                <w:rFonts w:ascii="黑体" w:eastAsia="黑体" w:hAnsi="黑体" w:cs="黑体" w:hint="eastAsia"/>
                <w:kern w:val="2"/>
                <w:szCs w:val="24"/>
              </w:rPr>
              <w:t>根据中国</w:t>
            </w:r>
            <w:proofErr w:type="gramStart"/>
            <w:r w:rsidRPr="00B872C6">
              <w:rPr>
                <w:rFonts w:ascii="黑体" w:eastAsia="黑体" w:hAnsi="黑体" w:cs="黑体" w:hint="eastAsia"/>
                <w:kern w:val="2"/>
                <w:szCs w:val="24"/>
              </w:rPr>
              <w:t>健康网</w:t>
            </w:r>
            <w:proofErr w:type="gramEnd"/>
            <w:r w:rsidRPr="00B872C6">
              <w:rPr>
                <w:rFonts w:ascii="黑体" w:eastAsia="黑体" w:hAnsi="黑体" w:cs="黑体" w:hint="eastAsia"/>
                <w:kern w:val="2"/>
                <w:szCs w:val="24"/>
              </w:rPr>
              <w:t>给出的相关健康建议等，结合卡路里、维生素含量等数据提出建议。</w:t>
            </w:r>
          </w:p>
          <w:p w:rsidR="005964F3" w:rsidRPr="00B872C6" w:rsidRDefault="005964F3" w:rsidP="00C6395B">
            <w:pPr>
              <w:pStyle w:val="af7"/>
              <w:widowControl/>
              <w:spacing w:after="0" w:afterAutospacing="0" w:line="360" w:lineRule="auto"/>
              <w:ind w:firstLineChars="200" w:firstLine="472"/>
              <w:rPr>
                <w:kern w:val="2"/>
                <w:szCs w:val="24"/>
              </w:rPr>
            </w:pPr>
            <w:r w:rsidRPr="00B872C6">
              <w:rPr>
                <w:rFonts w:ascii="MS Gothic" w:eastAsia="MS Gothic" w:hAnsi="MS Gothic" w:cs="MS Gothic" w:hint="eastAsia"/>
                <w:kern w:val="2"/>
                <w:szCs w:val="24"/>
              </w:rPr>
              <w:t>►</w:t>
            </w:r>
            <w:r w:rsidRPr="00B872C6">
              <w:rPr>
                <w:rFonts w:ascii="黑体" w:eastAsia="黑体" w:hAnsi="黑体" w:cs="黑体" w:hint="eastAsia"/>
                <w:kern w:val="2"/>
                <w:szCs w:val="24"/>
              </w:rPr>
              <w:t>上网查阅相关运动消耗的卡路里，以此来提出建议。</w:t>
            </w:r>
          </w:p>
          <w:p w:rsidR="005964F3" w:rsidRPr="00B872C6" w:rsidRDefault="005964F3" w:rsidP="00C6395B">
            <w:pPr>
              <w:pStyle w:val="af7"/>
              <w:widowControl/>
              <w:spacing w:after="0" w:afterAutospacing="0" w:line="360" w:lineRule="auto"/>
              <w:ind w:firstLineChars="200" w:firstLine="472"/>
              <w:rPr>
                <w:kern w:val="2"/>
                <w:szCs w:val="24"/>
              </w:rPr>
            </w:pPr>
            <w:r>
              <w:rPr>
                <w:rFonts w:hint="eastAsia"/>
                <w:kern w:val="2"/>
                <w:szCs w:val="24"/>
              </w:rPr>
              <w:t>2</w:t>
            </w:r>
            <w:r w:rsidRPr="00B872C6">
              <w:rPr>
                <w:rFonts w:hint="eastAsia"/>
                <w:kern w:val="2"/>
                <w:szCs w:val="24"/>
              </w:rPr>
              <w:t>.</w:t>
            </w:r>
            <w:r w:rsidRPr="00B872C6">
              <w:rPr>
                <w:kern w:val="2"/>
                <w:szCs w:val="24"/>
              </w:rPr>
              <w:t>6</w:t>
            </w:r>
            <w:r w:rsidRPr="00B872C6">
              <w:rPr>
                <w:rFonts w:hint="eastAsia"/>
                <w:kern w:val="2"/>
                <w:szCs w:val="24"/>
              </w:rPr>
              <w:t>分享圈分享数据</w:t>
            </w:r>
          </w:p>
          <w:p w:rsidR="005964F3" w:rsidRPr="00B872C6" w:rsidRDefault="005964F3" w:rsidP="00C6395B">
            <w:pPr>
              <w:pStyle w:val="af7"/>
              <w:widowControl/>
              <w:spacing w:after="0" w:afterAutospacing="0" w:line="360" w:lineRule="auto"/>
              <w:ind w:firstLineChars="200" w:firstLine="472"/>
              <w:rPr>
                <w:kern w:val="2"/>
                <w:szCs w:val="24"/>
              </w:rPr>
            </w:pPr>
            <w:r w:rsidRPr="00B872C6">
              <w:rPr>
                <w:rFonts w:hint="eastAsia"/>
                <w:kern w:val="2"/>
                <w:szCs w:val="24"/>
              </w:rPr>
              <w:t>(</w:t>
            </w:r>
            <w:r w:rsidRPr="00B872C6">
              <w:rPr>
                <w:kern w:val="2"/>
                <w:szCs w:val="24"/>
              </w:rPr>
              <w:t xml:space="preserve">1) </w:t>
            </w:r>
            <w:r w:rsidRPr="00B872C6">
              <w:rPr>
                <w:rFonts w:hint="eastAsia"/>
                <w:kern w:val="2"/>
                <w:szCs w:val="24"/>
              </w:rPr>
              <w:t>研究内容</w:t>
            </w:r>
          </w:p>
          <w:p w:rsidR="005964F3" w:rsidRPr="00B872C6" w:rsidRDefault="005964F3" w:rsidP="00C6395B">
            <w:pPr>
              <w:pStyle w:val="af7"/>
              <w:widowControl/>
              <w:spacing w:after="0" w:afterAutospacing="0" w:line="360" w:lineRule="auto"/>
              <w:ind w:firstLineChars="200" w:firstLine="472"/>
              <w:rPr>
                <w:kern w:val="2"/>
                <w:szCs w:val="24"/>
              </w:rPr>
            </w:pPr>
            <w:r w:rsidRPr="00B872C6">
              <w:rPr>
                <w:rFonts w:hint="eastAsia"/>
                <w:kern w:val="2"/>
                <w:szCs w:val="24"/>
              </w:rPr>
              <w:t>软件设定</w:t>
            </w:r>
            <w:proofErr w:type="gramStart"/>
            <w:r w:rsidRPr="00B872C6">
              <w:rPr>
                <w:rFonts w:hint="eastAsia"/>
                <w:kern w:val="2"/>
                <w:szCs w:val="24"/>
              </w:rPr>
              <w:t>类似微信朋友</w:t>
            </w:r>
            <w:proofErr w:type="gramEnd"/>
            <w:r w:rsidRPr="00B872C6">
              <w:rPr>
                <w:rFonts w:hint="eastAsia"/>
                <w:kern w:val="2"/>
                <w:szCs w:val="24"/>
              </w:rPr>
              <w:t>圈的分享圈，用户可以在分享圈晒出自己当前的数据（生成长图），他人可以</w:t>
            </w:r>
            <w:proofErr w:type="gramStart"/>
            <w:r w:rsidRPr="00B872C6">
              <w:rPr>
                <w:rFonts w:hint="eastAsia"/>
                <w:kern w:val="2"/>
                <w:szCs w:val="24"/>
              </w:rPr>
              <w:t>点赞以及</w:t>
            </w:r>
            <w:proofErr w:type="gramEnd"/>
            <w:r w:rsidRPr="00B872C6">
              <w:rPr>
                <w:rFonts w:hint="eastAsia"/>
                <w:kern w:val="2"/>
                <w:szCs w:val="24"/>
              </w:rPr>
              <w:t>评论；同时用户也可以阅读、评论他人的信息。除此之外，用户也可以将自己的数据分享到</w:t>
            </w:r>
            <w:proofErr w:type="gramStart"/>
            <w:r w:rsidRPr="00B872C6">
              <w:rPr>
                <w:rFonts w:hint="eastAsia"/>
                <w:kern w:val="2"/>
                <w:szCs w:val="24"/>
              </w:rPr>
              <w:t>微信朋友</w:t>
            </w:r>
            <w:proofErr w:type="gramEnd"/>
            <w:r w:rsidRPr="00B872C6">
              <w:rPr>
                <w:rFonts w:hint="eastAsia"/>
                <w:kern w:val="2"/>
                <w:szCs w:val="24"/>
              </w:rPr>
              <w:t>圈以及</w:t>
            </w:r>
            <w:r w:rsidRPr="00B872C6">
              <w:rPr>
                <w:rFonts w:hint="eastAsia"/>
                <w:kern w:val="2"/>
                <w:szCs w:val="24"/>
              </w:rPr>
              <w:t>QQ</w:t>
            </w:r>
            <w:r w:rsidRPr="00B872C6">
              <w:rPr>
                <w:rFonts w:hint="eastAsia"/>
                <w:kern w:val="2"/>
                <w:szCs w:val="24"/>
              </w:rPr>
              <w:t>等地方（通过保存图片）。</w:t>
            </w:r>
          </w:p>
          <w:p w:rsidR="005964F3" w:rsidRPr="00B872C6" w:rsidRDefault="005964F3" w:rsidP="00C6395B">
            <w:pPr>
              <w:pStyle w:val="af7"/>
              <w:widowControl/>
              <w:spacing w:after="0" w:afterAutospacing="0" w:line="360" w:lineRule="auto"/>
              <w:ind w:firstLineChars="200" w:firstLine="472"/>
              <w:rPr>
                <w:kern w:val="2"/>
                <w:szCs w:val="24"/>
              </w:rPr>
            </w:pPr>
            <w:r w:rsidRPr="00B872C6">
              <w:rPr>
                <w:rFonts w:hint="eastAsia"/>
                <w:kern w:val="2"/>
                <w:szCs w:val="24"/>
              </w:rPr>
              <w:t>(</w:t>
            </w:r>
            <w:r w:rsidRPr="00B872C6">
              <w:rPr>
                <w:kern w:val="2"/>
                <w:szCs w:val="24"/>
              </w:rPr>
              <w:t>2)</w:t>
            </w:r>
            <w:r w:rsidRPr="00B872C6">
              <w:rPr>
                <w:rFonts w:hint="eastAsia"/>
                <w:kern w:val="2"/>
                <w:szCs w:val="24"/>
              </w:rPr>
              <w:t xml:space="preserve"> </w:t>
            </w:r>
            <w:r w:rsidRPr="00B872C6">
              <w:rPr>
                <w:rFonts w:hint="eastAsia"/>
                <w:kern w:val="2"/>
                <w:szCs w:val="24"/>
              </w:rPr>
              <w:t>拟采用的方法</w:t>
            </w:r>
          </w:p>
          <w:p w:rsidR="005964F3" w:rsidRPr="00B872C6" w:rsidRDefault="005964F3" w:rsidP="00C6395B">
            <w:pPr>
              <w:pStyle w:val="af7"/>
              <w:widowControl/>
              <w:spacing w:after="0" w:afterAutospacing="0" w:line="360" w:lineRule="auto"/>
              <w:ind w:firstLineChars="200" w:firstLine="472"/>
              <w:rPr>
                <w:kern w:val="2"/>
                <w:szCs w:val="24"/>
              </w:rPr>
            </w:pPr>
            <w:r w:rsidRPr="00B872C6">
              <w:rPr>
                <w:rFonts w:ascii="MS Gothic" w:eastAsia="MS Gothic" w:hAnsi="MS Gothic" w:cs="MS Gothic" w:hint="eastAsia"/>
                <w:kern w:val="2"/>
                <w:szCs w:val="24"/>
              </w:rPr>
              <w:t>►</w:t>
            </w:r>
            <w:r w:rsidRPr="00B872C6">
              <w:rPr>
                <w:rFonts w:hint="eastAsia"/>
                <w:kern w:val="2"/>
                <w:szCs w:val="24"/>
              </w:rPr>
              <w:t>读取相册权限，保存数据图片。</w:t>
            </w:r>
          </w:p>
          <w:p w:rsidR="005964F3" w:rsidRPr="00B872C6" w:rsidRDefault="005964F3" w:rsidP="00C6395B">
            <w:pPr>
              <w:pStyle w:val="af7"/>
              <w:widowControl/>
              <w:spacing w:after="0" w:afterAutospacing="0" w:line="360" w:lineRule="auto"/>
              <w:ind w:firstLineChars="200" w:firstLine="472"/>
              <w:rPr>
                <w:kern w:val="2"/>
                <w:szCs w:val="24"/>
              </w:rPr>
            </w:pPr>
            <w:r w:rsidRPr="00B872C6">
              <w:rPr>
                <w:rFonts w:ascii="MS Gothic" w:eastAsia="MS Gothic" w:hAnsi="MS Gothic" w:cs="MS Gothic" w:hint="eastAsia"/>
                <w:kern w:val="2"/>
                <w:szCs w:val="24"/>
              </w:rPr>
              <w:t>►</w:t>
            </w:r>
            <w:r w:rsidRPr="00B872C6">
              <w:rPr>
                <w:rFonts w:hint="eastAsia"/>
                <w:kern w:val="2"/>
                <w:szCs w:val="24"/>
              </w:rPr>
              <w:t>获得微信、</w:t>
            </w:r>
            <w:proofErr w:type="spellStart"/>
            <w:r w:rsidRPr="00B872C6">
              <w:rPr>
                <w:rFonts w:hint="eastAsia"/>
                <w:kern w:val="2"/>
                <w:szCs w:val="24"/>
              </w:rPr>
              <w:t>qq</w:t>
            </w:r>
            <w:proofErr w:type="spellEnd"/>
            <w:r w:rsidRPr="00B872C6">
              <w:rPr>
                <w:rFonts w:hint="eastAsia"/>
                <w:kern w:val="2"/>
                <w:szCs w:val="24"/>
              </w:rPr>
              <w:t>等的分享授权。</w:t>
            </w:r>
          </w:p>
          <w:p w:rsidR="00DA7897" w:rsidRPr="00DA7897" w:rsidRDefault="005964F3" w:rsidP="00DA7897">
            <w:pPr>
              <w:pStyle w:val="af7"/>
              <w:widowControl/>
              <w:spacing w:after="0" w:afterAutospacing="0" w:line="360" w:lineRule="auto"/>
              <w:ind w:firstLineChars="200" w:firstLine="472"/>
              <w:rPr>
                <w:rFonts w:hint="eastAsia"/>
                <w:kern w:val="2"/>
                <w:szCs w:val="24"/>
              </w:rPr>
            </w:pPr>
            <w:r w:rsidRPr="00B872C6">
              <w:rPr>
                <w:rFonts w:ascii="MS Gothic" w:eastAsia="MS Gothic" w:hAnsi="MS Gothic" w:cs="MS Gothic" w:hint="eastAsia"/>
                <w:kern w:val="2"/>
                <w:szCs w:val="24"/>
              </w:rPr>
              <w:t>►</w:t>
            </w:r>
            <w:r w:rsidRPr="00B872C6">
              <w:rPr>
                <w:rFonts w:hint="eastAsia"/>
                <w:kern w:val="2"/>
                <w:szCs w:val="24"/>
              </w:rPr>
              <w:t>采取类似截屏的方式生成长图</w:t>
            </w:r>
          </w:p>
          <w:p w:rsidR="005964F3" w:rsidRPr="00DE5A88" w:rsidRDefault="005964F3" w:rsidP="00C6395B">
            <w:pPr>
              <w:spacing w:beforeLines="50" w:before="156" w:line="360" w:lineRule="auto"/>
              <w:jc w:val="left"/>
              <w:rPr>
                <w:rFonts w:ascii="仿宋" w:eastAsia="仿宋" w:hAnsi="仿宋" w:cs="仿宋"/>
                <w:b/>
                <w:bCs/>
                <w:sz w:val="24"/>
              </w:rPr>
            </w:pPr>
            <w:r w:rsidRPr="00DE5A88">
              <w:rPr>
                <w:rFonts w:ascii="仿宋" w:eastAsia="仿宋" w:hAnsi="仿宋" w:cs="仿宋" w:hint="eastAsia"/>
                <w:b/>
                <w:bCs/>
                <w:sz w:val="24"/>
              </w:rPr>
              <w:t>参考文献：</w:t>
            </w:r>
          </w:p>
          <w:p w:rsidR="005964F3" w:rsidRPr="004F224B" w:rsidRDefault="005964F3" w:rsidP="00C6395B">
            <w:pPr>
              <w:spacing w:beforeLines="50" w:before="156" w:line="360" w:lineRule="auto"/>
              <w:ind w:firstLineChars="200" w:firstLine="412"/>
              <w:jc w:val="left"/>
              <w:rPr>
                <w:rFonts w:ascii="仿宋" w:eastAsia="仿宋" w:hAnsi="仿宋" w:cs="仿宋"/>
                <w:sz w:val="21"/>
                <w:szCs w:val="21"/>
              </w:rPr>
            </w:pPr>
            <w:r w:rsidRPr="004F224B">
              <w:rPr>
                <w:rFonts w:ascii="仿宋" w:eastAsia="仿宋" w:hAnsi="仿宋" w:cs="仿宋"/>
                <w:sz w:val="21"/>
                <w:szCs w:val="21"/>
              </w:rPr>
              <w:t>[1]</w:t>
            </w:r>
            <w:r w:rsidRPr="004F224B">
              <w:rPr>
                <w:rFonts w:ascii="仿宋" w:eastAsia="仿宋" w:hAnsi="仿宋" w:cs="仿宋" w:hint="eastAsia"/>
                <w:sz w:val="21"/>
                <w:szCs w:val="21"/>
              </w:rPr>
              <w:t>邢艳芳</w:t>
            </w:r>
            <w:r w:rsidRPr="004F224B">
              <w:rPr>
                <w:rFonts w:ascii="仿宋" w:eastAsia="仿宋" w:hAnsi="仿宋" w:cs="仿宋"/>
                <w:sz w:val="21"/>
                <w:szCs w:val="21"/>
              </w:rPr>
              <w:t>,</w:t>
            </w:r>
            <w:r w:rsidRPr="004F224B">
              <w:rPr>
                <w:rFonts w:ascii="仿宋" w:eastAsia="仿宋" w:hAnsi="仿宋" w:cs="仿宋" w:hint="eastAsia"/>
                <w:sz w:val="21"/>
                <w:szCs w:val="21"/>
              </w:rPr>
              <w:t>段红秀</w:t>
            </w:r>
            <w:r w:rsidRPr="004F224B">
              <w:rPr>
                <w:rFonts w:ascii="仿宋" w:eastAsia="仿宋" w:hAnsi="仿宋" w:cs="仿宋"/>
                <w:sz w:val="21"/>
                <w:szCs w:val="21"/>
              </w:rPr>
              <w:t>,</w:t>
            </w:r>
            <w:r w:rsidRPr="004F224B">
              <w:rPr>
                <w:rFonts w:ascii="仿宋" w:eastAsia="仿宋" w:hAnsi="仿宋" w:cs="仿宋" w:hint="eastAsia"/>
                <w:sz w:val="21"/>
                <w:szCs w:val="21"/>
              </w:rPr>
              <w:t>何光威.TensorFlow在图像识别系统中的应用[</w:t>
            </w:r>
            <w:r w:rsidRPr="004F224B">
              <w:rPr>
                <w:rFonts w:ascii="仿宋" w:eastAsia="仿宋" w:hAnsi="仿宋" w:cs="仿宋"/>
                <w:sz w:val="21"/>
                <w:szCs w:val="21"/>
              </w:rPr>
              <w:t>A</w:t>
            </w:r>
            <w:r w:rsidRPr="004F224B">
              <w:rPr>
                <w:rFonts w:ascii="仿宋" w:eastAsia="仿宋" w:hAnsi="仿宋" w:cs="仿宋" w:hint="eastAsia"/>
                <w:sz w:val="21"/>
                <w:szCs w:val="21"/>
              </w:rPr>
              <w:t>]</w:t>
            </w:r>
            <w:r w:rsidRPr="004F224B">
              <w:rPr>
                <w:rFonts w:ascii="仿宋" w:eastAsia="仿宋" w:hAnsi="仿宋" w:cs="仿宋"/>
                <w:sz w:val="21"/>
                <w:szCs w:val="21"/>
              </w:rPr>
              <w:t>.</w:t>
            </w:r>
            <w:r w:rsidRPr="004F224B">
              <w:rPr>
                <w:rFonts w:ascii="仿宋" w:eastAsia="仿宋" w:hAnsi="仿宋" w:cs="仿宋" w:hint="eastAsia"/>
                <w:sz w:val="21"/>
                <w:szCs w:val="21"/>
              </w:rPr>
              <w:t xml:space="preserve"> 中国传媒</w:t>
            </w:r>
            <w:proofErr w:type="gramStart"/>
            <w:r w:rsidRPr="004F224B">
              <w:rPr>
                <w:rFonts w:ascii="仿宋" w:eastAsia="仿宋" w:hAnsi="仿宋" w:cs="仿宋" w:hint="eastAsia"/>
                <w:sz w:val="21"/>
                <w:szCs w:val="21"/>
              </w:rPr>
              <w:t>大学南广</w:t>
            </w:r>
            <w:proofErr w:type="gramEnd"/>
            <w:r w:rsidRPr="004F224B">
              <w:rPr>
                <w:rFonts w:ascii="仿宋" w:eastAsia="仿宋" w:hAnsi="仿宋" w:cs="仿宋" w:hint="eastAsia"/>
                <w:sz w:val="21"/>
                <w:szCs w:val="21"/>
              </w:rPr>
              <w:t>学院,</w:t>
            </w:r>
            <w:r w:rsidRPr="004F224B">
              <w:rPr>
                <w:rFonts w:ascii="仿宋" w:eastAsia="仿宋" w:hAnsi="仿宋" w:cs="仿宋"/>
                <w:sz w:val="21"/>
                <w:szCs w:val="21"/>
              </w:rPr>
              <w:t>2017</w:t>
            </w:r>
          </w:p>
          <w:p w:rsidR="005964F3" w:rsidRPr="004F224B" w:rsidRDefault="005964F3" w:rsidP="00C6395B">
            <w:pPr>
              <w:spacing w:beforeLines="50" w:before="156" w:line="360" w:lineRule="auto"/>
              <w:ind w:firstLineChars="200" w:firstLine="412"/>
              <w:jc w:val="left"/>
              <w:rPr>
                <w:rFonts w:ascii="仿宋" w:eastAsia="仿宋" w:hAnsi="仿宋" w:cs="仿宋"/>
                <w:sz w:val="21"/>
                <w:szCs w:val="21"/>
              </w:rPr>
            </w:pPr>
            <w:r w:rsidRPr="004F224B">
              <w:rPr>
                <w:rFonts w:ascii="仿宋" w:eastAsia="仿宋" w:hAnsi="仿宋" w:cs="仿宋"/>
                <w:sz w:val="21"/>
                <w:szCs w:val="21"/>
              </w:rPr>
              <w:t>[</w:t>
            </w:r>
            <w:r w:rsidRPr="004F224B">
              <w:rPr>
                <w:rFonts w:ascii="仿宋" w:eastAsia="仿宋" w:hAnsi="仿宋" w:cs="仿宋" w:hint="eastAsia"/>
                <w:sz w:val="21"/>
                <w:szCs w:val="21"/>
              </w:rPr>
              <w:t>2</w:t>
            </w:r>
            <w:r w:rsidRPr="004F224B">
              <w:rPr>
                <w:rFonts w:ascii="仿宋" w:eastAsia="仿宋" w:hAnsi="仿宋" w:cs="仿宋"/>
                <w:sz w:val="21"/>
                <w:szCs w:val="21"/>
              </w:rPr>
              <w:t>]</w:t>
            </w:r>
            <w:r w:rsidRPr="004F224B">
              <w:rPr>
                <w:rFonts w:ascii="仿宋" w:eastAsia="仿宋" w:hAnsi="仿宋" w:cs="仿宋" w:hint="eastAsia"/>
                <w:sz w:val="21"/>
                <w:szCs w:val="21"/>
              </w:rPr>
              <w:t>王 振，</w:t>
            </w:r>
            <w:proofErr w:type="gramStart"/>
            <w:r w:rsidRPr="004F224B">
              <w:rPr>
                <w:rFonts w:ascii="仿宋" w:eastAsia="仿宋" w:hAnsi="仿宋" w:cs="仿宋" w:hint="eastAsia"/>
                <w:sz w:val="21"/>
                <w:szCs w:val="21"/>
              </w:rPr>
              <w:t>高茂庭</w:t>
            </w:r>
            <w:proofErr w:type="gramEnd"/>
            <w:r w:rsidRPr="004F224B">
              <w:rPr>
                <w:rFonts w:ascii="仿宋" w:eastAsia="仿宋" w:hAnsi="仿宋" w:cs="仿宋" w:hint="eastAsia"/>
                <w:sz w:val="21"/>
                <w:szCs w:val="21"/>
              </w:rPr>
              <w:t>. 基于卷积神经网络的图像识别算法设计与实现[J]. 现代计算机,</w:t>
            </w:r>
            <w:r w:rsidRPr="004F224B">
              <w:rPr>
                <w:rFonts w:ascii="仿宋" w:eastAsia="仿宋" w:hAnsi="仿宋" w:cs="仿宋"/>
                <w:sz w:val="21"/>
                <w:szCs w:val="21"/>
              </w:rPr>
              <w:t>2015</w:t>
            </w:r>
          </w:p>
          <w:p w:rsidR="005964F3" w:rsidRPr="004F224B" w:rsidRDefault="005964F3" w:rsidP="00C6395B">
            <w:pPr>
              <w:spacing w:beforeLines="50" w:before="156" w:line="360" w:lineRule="auto"/>
              <w:ind w:firstLineChars="200" w:firstLine="412"/>
              <w:jc w:val="left"/>
              <w:rPr>
                <w:rFonts w:ascii="仿宋" w:eastAsia="仿宋" w:hAnsi="仿宋" w:cs="仿宋"/>
                <w:sz w:val="21"/>
                <w:szCs w:val="21"/>
              </w:rPr>
            </w:pPr>
            <w:r w:rsidRPr="004F224B">
              <w:rPr>
                <w:rFonts w:ascii="仿宋" w:eastAsia="仿宋" w:hAnsi="仿宋" w:cs="仿宋"/>
                <w:sz w:val="21"/>
                <w:szCs w:val="21"/>
              </w:rPr>
              <w:lastRenderedPageBreak/>
              <w:t>[</w:t>
            </w:r>
            <w:r w:rsidRPr="004F224B">
              <w:rPr>
                <w:rFonts w:ascii="仿宋" w:eastAsia="仿宋" w:hAnsi="仿宋" w:cs="仿宋" w:hint="eastAsia"/>
                <w:sz w:val="21"/>
                <w:szCs w:val="21"/>
              </w:rPr>
              <w:t>3</w:t>
            </w:r>
            <w:r w:rsidRPr="004F224B">
              <w:rPr>
                <w:rFonts w:ascii="仿宋" w:eastAsia="仿宋" w:hAnsi="仿宋" w:cs="仿宋"/>
                <w:sz w:val="21"/>
                <w:szCs w:val="21"/>
              </w:rPr>
              <w:t>]</w:t>
            </w:r>
            <w:proofErr w:type="gramStart"/>
            <w:r w:rsidRPr="004F224B">
              <w:rPr>
                <w:rFonts w:ascii="仿宋" w:eastAsia="仿宋" w:hAnsi="仿宋" w:cs="仿宋" w:hint="eastAsia"/>
                <w:sz w:val="21"/>
                <w:szCs w:val="21"/>
              </w:rPr>
              <w:t>连自锋</w:t>
            </w:r>
            <w:proofErr w:type="gramEnd"/>
            <w:r w:rsidRPr="004F224B">
              <w:rPr>
                <w:rFonts w:ascii="仿宋" w:eastAsia="仿宋" w:hAnsi="仿宋" w:cs="仿宋" w:hint="eastAsia"/>
                <w:sz w:val="21"/>
                <w:szCs w:val="21"/>
              </w:rPr>
              <w:t>. 基于深层神经网络的图像识别算法研究［D］. 北京：北京邮电大学信息与通信工程 学院.2017</w:t>
            </w:r>
          </w:p>
          <w:p w:rsidR="005964F3" w:rsidRPr="004F224B" w:rsidRDefault="005964F3" w:rsidP="00C6395B">
            <w:pPr>
              <w:spacing w:beforeLines="50" w:before="156" w:line="360" w:lineRule="auto"/>
              <w:ind w:firstLineChars="200" w:firstLine="412"/>
              <w:jc w:val="left"/>
              <w:rPr>
                <w:rFonts w:ascii="仿宋" w:eastAsia="仿宋" w:hAnsi="仿宋" w:cs="仿宋"/>
                <w:sz w:val="21"/>
                <w:szCs w:val="21"/>
              </w:rPr>
            </w:pPr>
            <w:r w:rsidRPr="004F224B">
              <w:rPr>
                <w:rFonts w:ascii="仿宋" w:eastAsia="仿宋" w:hAnsi="仿宋" w:cs="仿宋"/>
                <w:sz w:val="21"/>
                <w:szCs w:val="21"/>
              </w:rPr>
              <w:t>[</w:t>
            </w:r>
            <w:r w:rsidRPr="004F224B">
              <w:rPr>
                <w:rFonts w:ascii="仿宋" w:eastAsia="仿宋" w:hAnsi="仿宋" w:cs="仿宋" w:hint="eastAsia"/>
                <w:sz w:val="21"/>
                <w:szCs w:val="21"/>
              </w:rPr>
              <w:t>4</w:t>
            </w:r>
            <w:r w:rsidRPr="004F224B">
              <w:rPr>
                <w:rFonts w:ascii="仿宋" w:eastAsia="仿宋" w:hAnsi="仿宋" w:cs="仿宋"/>
                <w:sz w:val="21"/>
                <w:szCs w:val="21"/>
              </w:rPr>
              <w:t>]</w:t>
            </w:r>
            <w:r w:rsidRPr="004F224B">
              <w:rPr>
                <w:rFonts w:ascii="仿宋" w:eastAsia="仿宋" w:hAnsi="仿宋" w:cs="仿宋" w:hint="eastAsia"/>
                <w:sz w:val="21"/>
                <w:szCs w:val="21"/>
              </w:rPr>
              <w:t>张雪芹,陈嘉豪,诸葛晶晶,余丽君.基于深度学习的快速植物图像识别[</w:t>
            </w:r>
            <w:r w:rsidRPr="004F224B">
              <w:rPr>
                <w:rFonts w:ascii="仿宋" w:eastAsia="仿宋" w:hAnsi="仿宋" w:cs="仿宋"/>
                <w:sz w:val="21"/>
                <w:szCs w:val="21"/>
              </w:rPr>
              <w:t>A</w:t>
            </w:r>
            <w:r w:rsidRPr="004F224B">
              <w:rPr>
                <w:rFonts w:ascii="仿宋" w:eastAsia="仿宋" w:hAnsi="仿宋" w:cs="仿宋" w:hint="eastAsia"/>
                <w:sz w:val="21"/>
                <w:szCs w:val="21"/>
              </w:rPr>
              <w:t>]</w:t>
            </w:r>
            <w:r w:rsidRPr="004F224B">
              <w:rPr>
                <w:rFonts w:ascii="仿宋" w:eastAsia="仿宋" w:hAnsi="仿宋" w:cs="仿宋"/>
                <w:sz w:val="21"/>
                <w:szCs w:val="21"/>
              </w:rPr>
              <w:t>.</w:t>
            </w:r>
            <w:r w:rsidRPr="004F224B">
              <w:rPr>
                <w:rFonts w:ascii="仿宋" w:eastAsia="仿宋" w:hAnsi="仿宋" w:cs="仿宋" w:hint="eastAsia"/>
                <w:sz w:val="21"/>
                <w:szCs w:val="21"/>
              </w:rPr>
              <w:t xml:space="preserve"> 华东理工大学信息科学与工程学院.</w:t>
            </w:r>
            <w:r w:rsidRPr="004F224B">
              <w:rPr>
                <w:rFonts w:ascii="仿宋" w:eastAsia="仿宋" w:hAnsi="仿宋" w:cs="仿宋"/>
                <w:sz w:val="21"/>
                <w:szCs w:val="21"/>
              </w:rPr>
              <w:t>2017</w:t>
            </w:r>
          </w:p>
          <w:p w:rsidR="005964F3" w:rsidRPr="004F224B" w:rsidRDefault="005964F3" w:rsidP="00C6395B">
            <w:pPr>
              <w:spacing w:beforeLines="50" w:before="156" w:line="360" w:lineRule="auto"/>
              <w:ind w:firstLineChars="200" w:firstLine="412"/>
              <w:jc w:val="left"/>
              <w:rPr>
                <w:rFonts w:ascii="仿宋" w:eastAsia="仿宋" w:hAnsi="仿宋" w:cs="仿宋"/>
                <w:sz w:val="21"/>
                <w:szCs w:val="21"/>
              </w:rPr>
            </w:pPr>
            <w:r w:rsidRPr="004F224B">
              <w:rPr>
                <w:rFonts w:ascii="仿宋" w:eastAsia="仿宋" w:hAnsi="仿宋" w:cs="仿宋"/>
                <w:sz w:val="21"/>
                <w:szCs w:val="21"/>
              </w:rPr>
              <w:t>[</w:t>
            </w:r>
            <w:r w:rsidRPr="004F224B">
              <w:rPr>
                <w:rFonts w:ascii="仿宋" w:eastAsia="仿宋" w:hAnsi="仿宋" w:cs="仿宋" w:hint="eastAsia"/>
                <w:sz w:val="21"/>
                <w:szCs w:val="21"/>
              </w:rPr>
              <w:t>5</w:t>
            </w:r>
            <w:r w:rsidRPr="004F224B">
              <w:rPr>
                <w:rFonts w:ascii="仿宋" w:eastAsia="仿宋" w:hAnsi="仿宋" w:cs="仿宋"/>
                <w:sz w:val="21"/>
                <w:szCs w:val="21"/>
              </w:rPr>
              <w:t>]</w:t>
            </w:r>
            <w:r w:rsidRPr="004F224B">
              <w:rPr>
                <w:rFonts w:ascii="仿宋" w:eastAsia="仿宋" w:hAnsi="仿宋" w:cs="仿宋" w:hint="eastAsia"/>
                <w:sz w:val="21"/>
                <w:szCs w:val="21"/>
              </w:rPr>
              <w:t>熊亚蒙.基于TensorFlow的移动终端图像识别方法[</w:t>
            </w:r>
            <w:r w:rsidRPr="004F224B">
              <w:rPr>
                <w:rFonts w:ascii="仿宋" w:eastAsia="仿宋" w:hAnsi="仿宋" w:cs="仿宋"/>
                <w:sz w:val="21"/>
                <w:szCs w:val="21"/>
              </w:rPr>
              <w:t>A</w:t>
            </w:r>
            <w:r w:rsidRPr="004F224B">
              <w:rPr>
                <w:rFonts w:ascii="仿宋" w:eastAsia="仿宋" w:hAnsi="仿宋" w:cs="仿宋" w:hint="eastAsia"/>
                <w:sz w:val="21"/>
                <w:szCs w:val="21"/>
              </w:rPr>
              <w:t>]. 广州工程技术职业学院.</w:t>
            </w:r>
            <w:r w:rsidRPr="004F224B">
              <w:rPr>
                <w:rFonts w:ascii="仿宋" w:eastAsia="仿宋" w:hAnsi="仿宋" w:cs="仿宋"/>
                <w:sz w:val="21"/>
                <w:szCs w:val="21"/>
              </w:rPr>
              <w:t>2018</w:t>
            </w:r>
          </w:p>
          <w:p w:rsidR="005964F3" w:rsidRDefault="005964F3" w:rsidP="00C6395B">
            <w:pPr>
              <w:spacing w:beforeLines="50" w:before="156" w:line="360" w:lineRule="auto"/>
              <w:ind w:firstLineChars="200" w:firstLine="412"/>
              <w:jc w:val="left"/>
              <w:rPr>
                <w:rFonts w:ascii="仿宋" w:eastAsia="仿宋" w:hAnsi="仿宋" w:cs="仿宋"/>
                <w:sz w:val="21"/>
                <w:szCs w:val="21"/>
              </w:rPr>
            </w:pPr>
            <w:r w:rsidRPr="004F224B">
              <w:rPr>
                <w:rFonts w:ascii="仿宋" w:eastAsia="仿宋" w:hAnsi="仿宋" w:cs="仿宋"/>
                <w:sz w:val="21"/>
                <w:szCs w:val="21"/>
              </w:rPr>
              <w:t>[</w:t>
            </w:r>
            <w:r>
              <w:rPr>
                <w:rFonts w:ascii="仿宋" w:eastAsia="仿宋" w:hAnsi="仿宋" w:cs="仿宋"/>
                <w:sz w:val="21"/>
                <w:szCs w:val="21"/>
              </w:rPr>
              <w:t>6</w:t>
            </w:r>
            <w:r w:rsidRPr="004F224B">
              <w:rPr>
                <w:rFonts w:ascii="仿宋" w:eastAsia="仿宋" w:hAnsi="仿宋" w:cs="仿宋"/>
                <w:sz w:val="21"/>
                <w:szCs w:val="21"/>
              </w:rPr>
              <w:t>]</w:t>
            </w:r>
            <w:r>
              <w:rPr>
                <w:rFonts w:ascii="仿宋" w:eastAsia="仿宋" w:hAnsi="仿宋" w:cs="仿宋" w:hint="eastAsia"/>
                <w:sz w:val="21"/>
                <w:szCs w:val="21"/>
              </w:rPr>
              <w:t>周志华著.机器学习，北京：清华大学出版社，2016年1月.(</w:t>
            </w:r>
            <w:r>
              <w:rPr>
                <w:rFonts w:ascii="仿宋" w:eastAsia="仿宋" w:hAnsi="仿宋" w:cs="仿宋"/>
                <w:sz w:val="21"/>
                <w:szCs w:val="21"/>
              </w:rPr>
              <w:t>ISBN 978-7-32-206853-6)</w:t>
            </w:r>
          </w:p>
          <w:p w:rsidR="005964F3" w:rsidRDefault="005964F3" w:rsidP="00C6395B">
            <w:pPr>
              <w:spacing w:beforeLines="50" w:before="156" w:line="360" w:lineRule="auto"/>
              <w:ind w:firstLineChars="200" w:firstLine="412"/>
              <w:jc w:val="left"/>
              <w:rPr>
                <w:rFonts w:ascii="仿宋" w:eastAsia="仿宋" w:hAnsi="仿宋" w:cs="仿宋"/>
                <w:sz w:val="21"/>
                <w:szCs w:val="21"/>
              </w:rPr>
            </w:pPr>
            <w:r w:rsidRPr="004F224B">
              <w:rPr>
                <w:rFonts w:ascii="仿宋" w:eastAsia="仿宋" w:hAnsi="仿宋" w:cs="仿宋"/>
                <w:sz w:val="21"/>
                <w:szCs w:val="21"/>
              </w:rPr>
              <w:t>[</w:t>
            </w:r>
            <w:proofErr w:type="gramStart"/>
            <w:r>
              <w:rPr>
                <w:rFonts w:ascii="仿宋" w:eastAsia="仿宋" w:hAnsi="仿宋" w:cs="仿宋" w:hint="eastAsia"/>
                <w:sz w:val="21"/>
                <w:szCs w:val="21"/>
              </w:rPr>
              <w:t>7</w:t>
            </w:r>
            <w:r w:rsidRPr="004F224B">
              <w:rPr>
                <w:rFonts w:ascii="仿宋" w:eastAsia="仿宋" w:hAnsi="仿宋" w:cs="仿宋"/>
                <w:sz w:val="21"/>
                <w:szCs w:val="21"/>
              </w:rPr>
              <w:t>]</w:t>
            </w:r>
            <w:r>
              <w:rPr>
                <w:rFonts w:ascii="仿宋" w:eastAsia="仿宋" w:hAnsi="仿宋" w:cs="仿宋"/>
                <w:sz w:val="21"/>
                <w:szCs w:val="21"/>
              </w:rPr>
              <w:t>http://blog.csdn.net/jiandanjinxin/article/details/73320937</w:t>
            </w:r>
            <w:proofErr w:type="gramEnd"/>
          </w:p>
          <w:p w:rsidR="005964F3" w:rsidRPr="00DE5A88" w:rsidRDefault="005964F3" w:rsidP="00C6395B">
            <w:pPr>
              <w:spacing w:beforeLines="50" w:before="156" w:line="360" w:lineRule="auto"/>
              <w:ind w:firstLineChars="200" w:firstLine="412"/>
              <w:jc w:val="left"/>
              <w:rPr>
                <w:rFonts w:ascii="仿宋" w:eastAsia="仿宋" w:hAnsi="仿宋" w:cs="仿宋"/>
                <w:sz w:val="21"/>
                <w:szCs w:val="21"/>
              </w:rPr>
            </w:pPr>
            <w:r w:rsidRPr="004F224B">
              <w:rPr>
                <w:rFonts w:ascii="仿宋" w:eastAsia="仿宋" w:hAnsi="仿宋" w:cs="仿宋"/>
                <w:sz w:val="21"/>
                <w:szCs w:val="21"/>
              </w:rPr>
              <w:t>[</w:t>
            </w:r>
            <w:proofErr w:type="gramStart"/>
            <w:r>
              <w:rPr>
                <w:rFonts w:ascii="仿宋" w:eastAsia="仿宋" w:hAnsi="仿宋" w:cs="仿宋" w:hint="eastAsia"/>
                <w:sz w:val="21"/>
                <w:szCs w:val="21"/>
              </w:rPr>
              <w:t>8</w:t>
            </w:r>
            <w:r w:rsidRPr="004F224B">
              <w:rPr>
                <w:rFonts w:ascii="仿宋" w:eastAsia="仿宋" w:hAnsi="仿宋" w:cs="仿宋"/>
                <w:sz w:val="21"/>
                <w:szCs w:val="21"/>
              </w:rPr>
              <w:t>]</w:t>
            </w:r>
            <w:r w:rsidRPr="00DE5A88">
              <w:rPr>
                <w:rFonts w:ascii="仿宋" w:eastAsia="仿宋" w:hAnsi="仿宋" w:cs="仿宋"/>
                <w:sz w:val="21"/>
                <w:szCs w:val="21"/>
              </w:rPr>
              <w:t>https://blog.csdn.net/u012679707/article/details/80824889</w:t>
            </w:r>
            <w:proofErr w:type="gramEnd"/>
          </w:p>
          <w:p w:rsidR="005964F3" w:rsidRDefault="005964F3" w:rsidP="00C6395B">
            <w:pPr>
              <w:spacing w:beforeLines="50" w:before="156" w:line="360" w:lineRule="auto"/>
              <w:ind w:firstLineChars="200" w:firstLine="412"/>
              <w:jc w:val="left"/>
              <w:rPr>
                <w:ins w:id="3" w:author="DELL" w:date="2018-03-17T13:57:00Z"/>
                <w:rFonts w:ascii="仿宋" w:eastAsia="仿宋" w:hAnsi="仿宋" w:cs="仿宋"/>
                <w:sz w:val="21"/>
                <w:szCs w:val="21"/>
              </w:rPr>
            </w:pPr>
            <w:r w:rsidRPr="004F224B">
              <w:rPr>
                <w:rFonts w:ascii="仿宋" w:eastAsia="仿宋" w:hAnsi="仿宋" w:cs="仿宋"/>
                <w:sz w:val="21"/>
                <w:szCs w:val="21"/>
              </w:rPr>
              <w:t>[</w:t>
            </w:r>
            <w:proofErr w:type="gramStart"/>
            <w:r>
              <w:rPr>
                <w:rFonts w:ascii="仿宋" w:eastAsia="仿宋" w:hAnsi="仿宋" w:cs="仿宋" w:hint="eastAsia"/>
                <w:sz w:val="21"/>
                <w:szCs w:val="21"/>
              </w:rPr>
              <w:t>9</w:t>
            </w:r>
            <w:r w:rsidRPr="004F224B">
              <w:rPr>
                <w:rFonts w:ascii="仿宋" w:eastAsia="仿宋" w:hAnsi="仿宋" w:cs="仿宋"/>
                <w:sz w:val="21"/>
                <w:szCs w:val="21"/>
              </w:rPr>
              <w:t>]</w:t>
            </w:r>
            <w:r>
              <w:rPr>
                <w:rFonts w:ascii="仿宋" w:eastAsia="仿宋" w:hAnsi="仿宋" w:cs="仿宋"/>
                <w:sz w:val="21"/>
                <w:szCs w:val="21"/>
              </w:rPr>
              <w:t>Yoon</w:t>
            </w:r>
            <w:proofErr w:type="gramEnd"/>
            <w:r>
              <w:rPr>
                <w:rFonts w:ascii="仿宋" w:eastAsia="仿宋" w:hAnsi="仿宋" w:cs="仿宋"/>
                <w:sz w:val="21"/>
                <w:szCs w:val="21"/>
              </w:rPr>
              <w:t xml:space="preserve"> Kim.</w:t>
            </w:r>
            <w:r>
              <w:rPr>
                <w:rFonts w:ascii="仿宋" w:eastAsia="仿宋" w:hAnsi="仿宋" w:cs="仿宋" w:hint="eastAsia"/>
                <w:sz w:val="21"/>
                <w:szCs w:val="21"/>
              </w:rPr>
              <w:t xml:space="preserve"> </w:t>
            </w:r>
            <w:r>
              <w:rPr>
                <w:rFonts w:ascii="仿宋" w:eastAsia="仿宋" w:hAnsi="仿宋" w:cs="仿宋"/>
                <w:sz w:val="21"/>
                <w:szCs w:val="21"/>
              </w:rPr>
              <w:t>“C</w:t>
            </w:r>
            <w:r>
              <w:rPr>
                <w:rFonts w:ascii="仿宋" w:eastAsia="仿宋" w:hAnsi="仿宋" w:cs="仿宋" w:hint="eastAsia"/>
                <w:sz w:val="21"/>
                <w:szCs w:val="21"/>
              </w:rPr>
              <w:t>on</w:t>
            </w:r>
            <w:r>
              <w:rPr>
                <w:rFonts w:ascii="仿宋" w:eastAsia="仿宋" w:hAnsi="仿宋" w:cs="仿宋"/>
                <w:sz w:val="21"/>
                <w:szCs w:val="21"/>
              </w:rPr>
              <w:t>volutional Neural Networks for Sentence Classification</w:t>
            </w:r>
            <w:proofErr w:type="gramStart"/>
            <w:r>
              <w:rPr>
                <w:rFonts w:ascii="仿宋" w:eastAsia="仿宋" w:hAnsi="仿宋" w:cs="仿宋"/>
                <w:sz w:val="21"/>
                <w:szCs w:val="21"/>
              </w:rPr>
              <w:t>.”</w:t>
            </w:r>
            <w:proofErr w:type="spellStart"/>
            <w:r>
              <w:rPr>
                <w:rFonts w:ascii="仿宋" w:eastAsia="仿宋" w:hAnsi="仿宋" w:cs="仿宋"/>
                <w:sz w:val="21"/>
                <w:szCs w:val="21"/>
              </w:rPr>
              <w:t>arXiv</w:t>
            </w:r>
            <w:proofErr w:type="spellEnd"/>
            <w:proofErr w:type="gramEnd"/>
            <w:r>
              <w:rPr>
                <w:rFonts w:ascii="仿宋" w:eastAsia="仿宋" w:hAnsi="仿宋" w:cs="仿宋"/>
                <w:sz w:val="21"/>
                <w:szCs w:val="21"/>
              </w:rPr>
              <w:t xml:space="preserve"> preprint arXiv:1408.5882(2014)</w:t>
            </w:r>
          </w:p>
          <w:p w:rsidR="005964F3" w:rsidRPr="00193E13" w:rsidRDefault="005964F3" w:rsidP="00C6395B">
            <w:pPr>
              <w:spacing w:beforeLines="50" w:before="156" w:line="360" w:lineRule="auto"/>
              <w:ind w:firstLineChars="200" w:firstLine="412"/>
              <w:jc w:val="left"/>
              <w:rPr>
                <w:ins w:id="4" w:author="DELL" w:date="2018-03-17T13:56:00Z"/>
                <w:rFonts w:ascii="仿宋" w:eastAsia="仿宋" w:hAnsi="仿宋" w:cs="仿宋"/>
                <w:sz w:val="21"/>
                <w:szCs w:val="21"/>
              </w:rPr>
            </w:pPr>
            <w:r w:rsidRPr="004F224B">
              <w:rPr>
                <w:rFonts w:ascii="仿宋" w:eastAsia="仿宋" w:hAnsi="仿宋" w:cs="仿宋"/>
                <w:sz w:val="21"/>
                <w:szCs w:val="21"/>
              </w:rPr>
              <w:t>[</w:t>
            </w:r>
            <w:r>
              <w:rPr>
                <w:rFonts w:ascii="仿宋" w:eastAsia="仿宋" w:hAnsi="仿宋" w:cs="仿宋"/>
                <w:sz w:val="21"/>
                <w:szCs w:val="21"/>
              </w:rPr>
              <w:t>1</w:t>
            </w:r>
            <w:r>
              <w:rPr>
                <w:rFonts w:ascii="仿宋" w:eastAsia="仿宋" w:hAnsi="仿宋" w:cs="仿宋" w:hint="eastAsia"/>
                <w:sz w:val="21"/>
                <w:szCs w:val="21"/>
              </w:rPr>
              <w:t>0</w:t>
            </w:r>
            <w:r w:rsidRPr="004F224B">
              <w:rPr>
                <w:rFonts w:ascii="仿宋" w:eastAsia="仿宋" w:hAnsi="仿宋" w:cs="仿宋"/>
                <w:sz w:val="21"/>
                <w:szCs w:val="21"/>
              </w:rPr>
              <w:t>]</w:t>
            </w:r>
            <w:proofErr w:type="gramStart"/>
            <w:r w:rsidRPr="00193E13">
              <w:rPr>
                <w:rFonts w:ascii="仿宋" w:eastAsia="仿宋" w:hAnsi="仿宋" w:cs="仿宋"/>
                <w:sz w:val="21"/>
                <w:szCs w:val="21"/>
              </w:rPr>
              <w:t>董豪等</w:t>
            </w:r>
            <w:proofErr w:type="gramEnd"/>
            <w:r>
              <w:rPr>
                <w:rFonts w:ascii="仿宋" w:eastAsia="仿宋" w:hAnsi="仿宋" w:cs="仿宋" w:hint="eastAsia"/>
                <w:sz w:val="21"/>
                <w:szCs w:val="21"/>
              </w:rPr>
              <w:t>著</w:t>
            </w:r>
            <w:r w:rsidRPr="00193E13">
              <w:rPr>
                <w:rFonts w:ascii="仿宋" w:eastAsia="仿宋" w:hAnsi="仿宋" w:cs="仿宋" w:hint="eastAsia"/>
                <w:sz w:val="21"/>
                <w:szCs w:val="21"/>
              </w:rPr>
              <w:t>.</w:t>
            </w:r>
            <w:r w:rsidRPr="00193E13">
              <w:rPr>
                <w:rFonts w:ascii="仿宋" w:eastAsia="仿宋" w:hAnsi="仿宋" w:cs="仿宋"/>
                <w:sz w:val="21"/>
                <w:szCs w:val="21"/>
              </w:rPr>
              <w:t>深度学习：一起玩转</w:t>
            </w:r>
            <w:proofErr w:type="spellStart"/>
            <w:r w:rsidRPr="00193E13">
              <w:rPr>
                <w:rFonts w:ascii="仿宋" w:eastAsia="仿宋" w:hAnsi="仿宋" w:cs="仿宋"/>
                <w:sz w:val="21"/>
                <w:szCs w:val="21"/>
              </w:rPr>
              <w:t>TensorLayer</w:t>
            </w:r>
            <w:proofErr w:type="spellEnd"/>
            <w:r w:rsidRPr="004F224B">
              <w:rPr>
                <w:rFonts w:ascii="仿宋" w:eastAsia="仿宋" w:hAnsi="仿宋" w:cs="仿宋" w:hint="eastAsia"/>
                <w:sz w:val="21"/>
                <w:szCs w:val="21"/>
              </w:rPr>
              <w:t>[</w:t>
            </w:r>
            <w:r>
              <w:rPr>
                <w:rFonts w:ascii="仿宋" w:eastAsia="仿宋" w:hAnsi="仿宋" w:cs="仿宋"/>
                <w:sz w:val="21"/>
                <w:szCs w:val="21"/>
              </w:rPr>
              <w:t>M</w:t>
            </w:r>
            <w:r w:rsidRPr="004F224B">
              <w:rPr>
                <w:rFonts w:ascii="仿宋" w:eastAsia="仿宋" w:hAnsi="仿宋" w:cs="仿宋" w:hint="eastAsia"/>
                <w:sz w:val="21"/>
                <w:szCs w:val="21"/>
              </w:rPr>
              <w:t>]</w:t>
            </w:r>
            <w:r>
              <w:rPr>
                <w:rFonts w:ascii="仿宋" w:eastAsia="仿宋" w:hAnsi="仿宋" w:cs="仿宋"/>
                <w:sz w:val="21"/>
                <w:szCs w:val="21"/>
              </w:rPr>
              <w:t>,</w:t>
            </w:r>
            <w:r>
              <w:rPr>
                <w:rFonts w:ascii="仿宋" w:eastAsia="仿宋" w:hAnsi="仿宋" w:cs="仿宋" w:hint="eastAsia"/>
                <w:sz w:val="21"/>
                <w:szCs w:val="21"/>
              </w:rPr>
              <w:t>北京：电子工业出版社，2018年1月.（I</w:t>
            </w:r>
            <w:r>
              <w:rPr>
                <w:rFonts w:ascii="仿宋" w:eastAsia="仿宋" w:hAnsi="仿宋" w:cs="仿宋"/>
                <w:sz w:val="21"/>
                <w:szCs w:val="21"/>
              </w:rPr>
              <w:t>SBN 978-7-121-32622-6）</w:t>
            </w:r>
          </w:p>
          <w:p w:rsidR="005964F3" w:rsidRDefault="005964F3" w:rsidP="00C6395B">
            <w:pPr>
              <w:spacing w:beforeLines="50" w:before="156" w:line="360" w:lineRule="auto"/>
              <w:ind w:firstLineChars="200" w:firstLine="412"/>
              <w:jc w:val="left"/>
              <w:rPr>
                <w:rFonts w:ascii="仿宋" w:eastAsia="仿宋" w:hAnsi="仿宋" w:cs="仿宋"/>
                <w:sz w:val="21"/>
                <w:szCs w:val="21"/>
              </w:rPr>
            </w:pPr>
            <w:r w:rsidRPr="004F224B">
              <w:rPr>
                <w:rFonts w:ascii="仿宋" w:eastAsia="仿宋" w:hAnsi="仿宋" w:cs="仿宋"/>
                <w:sz w:val="21"/>
                <w:szCs w:val="21"/>
              </w:rPr>
              <w:t>[</w:t>
            </w:r>
            <w:proofErr w:type="gramStart"/>
            <w:r>
              <w:rPr>
                <w:rFonts w:ascii="仿宋" w:eastAsia="仿宋" w:hAnsi="仿宋" w:cs="仿宋"/>
                <w:sz w:val="21"/>
                <w:szCs w:val="21"/>
              </w:rPr>
              <w:t>1</w:t>
            </w:r>
            <w:r>
              <w:rPr>
                <w:rFonts w:ascii="仿宋" w:eastAsia="仿宋" w:hAnsi="仿宋" w:cs="仿宋" w:hint="eastAsia"/>
                <w:sz w:val="21"/>
                <w:szCs w:val="21"/>
              </w:rPr>
              <w:t>1</w:t>
            </w:r>
            <w:r w:rsidRPr="004F224B">
              <w:rPr>
                <w:rFonts w:ascii="仿宋" w:eastAsia="仿宋" w:hAnsi="仿宋" w:cs="仿宋"/>
                <w:sz w:val="21"/>
                <w:szCs w:val="21"/>
              </w:rPr>
              <w:t>]</w:t>
            </w:r>
            <w:proofErr w:type="spellStart"/>
            <w:r>
              <w:rPr>
                <w:rFonts w:ascii="仿宋" w:eastAsia="仿宋" w:hAnsi="仿宋" w:cs="仿宋"/>
                <w:sz w:val="21"/>
                <w:szCs w:val="21"/>
              </w:rPr>
              <w:t>He</w:t>
            </w:r>
            <w:proofErr w:type="gramEnd"/>
            <w:r>
              <w:rPr>
                <w:rFonts w:ascii="仿宋" w:eastAsia="仿宋" w:hAnsi="仿宋" w:cs="仿宋"/>
                <w:sz w:val="21"/>
                <w:szCs w:val="21"/>
              </w:rPr>
              <w:t>,Kaiming,et</w:t>
            </w:r>
            <w:proofErr w:type="spellEnd"/>
            <w:r>
              <w:rPr>
                <w:rFonts w:ascii="仿宋" w:eastAsia="仿宋" w:hAnsi="仿宋" w:cs="仿宋"/>
                <w:sz w:val="21"/>
                <w:szCs w:val="21"/>
              </w:rPr>
              <w:t xml:space="preserve"> al. “Mask r-</w:t>
            </w:r>
            <w:proofErr w:type="spellStart"/>
            <w:r>
              <w:rPr>
                <w:rFonts w:ascii="仿宋" w:eastAsia="仿宋" w:hAnsi="仿宋" w:cs="仿宋"/>
                <w:sz w:val="21"/>
                <w:szCs w:val="21"/>
              </w:rPr>
              <w:t>cnn</w:t>
            </w:r>
            <w:proofErr w:type="spellEnd"/>
            <w:r>
              <w:rPr>
                <w:rFonts w:ascii="仿宋" w:eastAsia="仿宋" w:hAnsi="仿宋" w:cs="仿宋"/>
                <w:sz w:val="21"/>
                <w:szCs w:val="21"/>
              </w:rPr>
              <w:t xml:space="preserve">.” </w:t>
            </w:r>
            <w:proofErr w:type="spellStart"/>
            <w:r>
              <w:rPr>
                <w:rFonts w:ascii="仿宋" w:eastAsia="仿宋" w:hAnsi="仿宋" w:cs="仿宋"/>
                <w:sz w:val="21"/>
                <w:szCs w:val="21"/>
              </w:rPr>
              <w:t>arXiv</w:t>
            </w:r>
            <w:proofErr w:type="spellEnd"/>
            <w:r>
              <w:rPr>
                <w:rFonts w:ascii="仿宋" w:eastAsia="仿宋" w:hAnsi="仿宋" w:cs="仿宋"/>
                <w:sz w:val="21"/>
                <w:szCs w:val="21"/>
              </w:rPr>
              <w:t xml:space="preserve"> preprint arXiv:1703.06870(2017)</w:t>
            </w:r>
          </w:p>
          <w:p w:rsidR="005964F3" w:rsidRDefault="005964F3" w:rsidP="00C6395B">
            <w:pPr>
              <w:spacing w:beforeLines="50" w:before="156" w:line="360" w:lineRule="auto"/>
              <w:ind w:firstLineChars="200" w:firstLine="412"/>
              <w:jc w:val="left"/>
              <w:rPr>
                <w:rFonts w:ascii="仿宋" w:eastAsia="仿宋" w:hAnsi="仿宋" w:cs="仿宋"/>
                <w:sz w:val="21"/>
                <w:szCs w:val="21"/>
              </w:rPr>
            </w:pPr>
            <w:r w:rsidRPr="004F224B">
              <w:rPr>
                <w:rFonts w:ascii="仿宋" w:eastAsia="仿宋" w:hAnsi="仿宋" w:cs="仿宋"/>
                <w:sz w:val="21"/>
                <w:szCs w:val="21"/>
              </w:rPr>
              <w:t>[</w:t>
            </w:r>
            <w:proofErr w:type="gramStart"/>
            <w:r>
              <w:rPr>
                <w:rFonts w:ascii="仿宋" w:eastAsia="仿宋" w:hAnsi="仿宋" w:cs="仿宋"/>
                <w:sz w:val="21"/>
                <w:szCs w:val="21"/>
              </w:rPr>
              <w:t>1</w:t>
            </w:r>
            <w:r>
              <w:rPr>
                <w:rFonts w:ascii="仿宋" w:eastAsia="仿宋" w:hAnsi="仿宋" w:cs="仿宋" w:hint="eastAsia"/>
                <w:sz w:val="21"/>
                <w:szCs w:val="21"/>
              </w:rPr>
              <w:t>2</w:t>
            </w:r>
            <w:r w:rsidRPr="004F224B">
              <w:rPr>
                <w:rFonts w:ascii="仿宋" w:eastAsia="仿宋" w:hAnsi="仿宋" w:cs="仿宋"/>
                <w:sz w:val="21"/>
                <w:szCs w:val="21"/>
              </w:rPr>
              <w:t>]</w:t>
            </w:r>
            <w:proofErr w:type="spellStart"/>
            <w:r>
              <w:rPr>
                <w:rFonts w:ascii="仿宋" w:eastAsia="仿宋" w:hAnsi="仿宋" w:cs="仿宋"/>
                <w:sz w:val="21"/>
                <w:szCs w:val="21"/>
              </w:rPr>
              <w:t>Redmon</w:t>
            </w:r>
            <w:proofErr w:type="gramEnd"/>
            <w:r>
              <w:rPr>
                <w:rFonts w:ascii="仿宋" w:eastAsia="仿宋" w:hAnsi="仿宋" w:cs="仿宋"/>
                <w:sz w:val="21"/>
                <w:szCs w:val="21"/>
              </w:rPr>
              <w:t>,Joseph,and</w:t>
            </w:r>
            <w:proofErr w:type="spellEnd"/>
            <w:r>
              <w:rPr>
                <w:rFonts w:ascii="仿宋" w:eastAsia="仿宋" w:hAnsi="仿宋" w:cs="仿宋"/>
                <w:sz w:val="21"/>
                <w:szCs w:val="21"/>
              </w:rPr>
              <w:t xml:space="preserve"> Ali Farhadi. “YOLO</w:t>
            </w:r>
            <w:proofErr w:type="gramStart"/>
            <w:r>
              <w:rPr>
                <w:rFonts w:ascii="仿宋" w:eastAsia="仿宋" w:hAnsi="仿宋" w:cs="仿宋"/>
                <w:sz w:val="21"/>
                <w:szCs w:val="21"/>
              </w:rPr>
              <w:t>9000:better</w:t>
            </w:r>
            <w:proofErr w:type="gramEnd"/>
            <w:r>
              <w:rPr>
                <w:rFonts w:ascii="仿宋" w:eastAsia="仿宋" w:hAnsi="仿宋" w:cs="仿宋"/>
                <w:sz w:val="21"/>
                <w:szCs w:val="21"/>
              </w:rPr>
              <w:t xml:space="preserve">,faster,stronger.” </w:t>
            </w:r>
            <w:proofErr w:type="spellStart"/>
            <w:r>
              <w:rPr>
                <w:rFonts w:ascii="仿宋" w:eastAsia="仿宋" w:hAnsi="仿宋" w:cs="仿宋"/>
                <w:sz w:val="21"/>
                <w:szCs w:val="21"/>
              </w:rPr>
              <w:t>arXiv</w:t>
            </w:r>
            <w:proofErr w:type="spellEnd"/>
            <w:r>
              <w:rPr>
                <w:rFonts w:ascii="仿宋" w:eastAsia="仿宋" w:hAnsi="仿宋" w:cs="仿宋"/>
                <w:sz w:val="21"/>
                <w:szCs w:val="21"/>
              </w:rPr>
              <w:t xml:space="preserve"> preprint arXiv:1612.08242(2016)</w:t>
            </w:r>
          </w:p>
          <w:p w:rsidR="005964F3" w:rsidRDefault="005964F3" w:rsidP="00C6395B">
            <w:pPr>
              <w:spacing w:beforeLines="50" w:before="156" w:line="360" w:lineRule="auto"/>
              <w:ind w:firstLineChars="200" w:firstLine="412"/>
              <w:jc w:val="left"/>
              <w:rPr>
                <w:rFonts w:ascii="仿宋" w:eastAsia="仿宋" w:hAnsi="仿宋" w:cs="仿宋"/>
                <w:sz w:val="21"/>
                <w:szCs w:val="21"/>
              </w:rPr>
            </w:pPr>
            <w:r w:rsidRPr="004F224B">
              <w:rPr>
                <w:rFonts w:ascii="仿宋" w:eastAsia="仿宋" w:hAnsi="仿宋" w:cs="仿宋"/>
                <w:sz w:val="21"/>
                <w:szCs w:val="21"/>
              </w:rPr>
              <w:t>[</w:t>
            </w:r>
            <w:proofErr w:type="gramStart"/>
            <w:r>
              <w:rPr>
                <w:rFonts w:ascii="仿宋" w:eastAsia="仿宋" w:hAnsi="仿宋" w:cs="仿宋"/>
                <w:sz w:val="21"/>
                <w:szCs w:val="21"/>
              </w:rPr>
              <w:t>1</w:t>
            </w:r>
            <w:r>
              <w:rPr>
                <w:rFonts w:ascii="仿宋" w:eastAsia="仿宋" w:hAnsi="仿宋" w:cs="仿宋" w:hint="eastAsia"/>
                <w:sz w:val="21"/>
                <w:szCs w:val="21"/>
              </w:rPr>
              <w:t>3</w:t>
            </w:r>
            <w:r w:rsidRPr="004F224B">
              <w:rPr>
                <w:rFonts w:ascii="仿宋" w:eastAsia="仿宋" w:hAnsi="仿宋" w:cs="仿宋"/>
                <w:sz w:val="21"/>
                <w:szCs w:val="21"/>
              </w:rPr>
              <w:t>]</w:t>
            </w:r>
            <w:proofErr w:type="spellStart"/>
            <w:r>
              <w:rPr>
                <w:rFonts w:ascii="仿宋" w:eastAsia="仿宋" w:hAnsi="仿宋" w:cs="仿宋"/>
                <w:sz w:val="21"/>
                <w:szCs w:val="21"/>
              </w:rPr>
              <w:t>Huang</w:t>
            </w:r>
            <w:proofErr w:type="gramEnd"/>
            <w:r>
              <w:rPr>
                <w:rFonts w:ascii="仿宋" w:eastAsia="仿宋" w:hAnsi="仿宋" w:cs="仿宋"/>
                <w:sz w:val="21"/>
                <w:szCs w:val="21"/>
              </w:rPr>
              <w:t>,Jonathan</w:t>
            </w:r>
            <w:proofErr w:type="spellEnd"/>
            <w:r>
              <w:rPr>
                <w:rFonts w:ascii="仿宋" w:eastAsia="仿宋" w:hAnsi="仿宋" w:cs="仿宋"/>
                <w:sz w:val="21"/>
                <w:szCs w:val="21"/>
              </w:rPr>
              <w:t>. “Supercharge your Computer Vision models with the TensorFlow Object Detection API</w:t>
            </w:r>
            <w:proofErr w:type="gramStart"/>
            <w:r>
              <w:rPr>
                <w:rFonts w:ascii="仿宋" w:eastAsia="仿宋" w:hAnsi="仿宋" w:cs="仿宋"/>
                <w:sz w:val="21"/>
                <w:szCs w:val="21"/>
              </w:rPr>
              <w:t>”.(</w:t>
            </w:r>
            <w:proofErr w:type="gramEnd"/>
            <w:r>
              <w:rPr>
                <w:rFonts w:ascii="仿宋" w:eastAsia="仿宋" w:hAnsi="仿宋" w:cs="仿宋"/>
                <w:sz w:val="21"/>
                <w:szCs w:val="21"/>
              </w:rPr>
              <w:t>2017)</w:t>
            </w:r>
          </w:p>
          <w:p w:rsidR="00DA7897" w:rsidRPr="00BD3CF4" w:rsidDel="008016AF" w:rsidRDefault="00DA7897" w:rsidP="00DA7897">
            <w:pPr>
              <w:spacing w:beforeLines="50" w:before="156" w:line="360" w:lineRule="auto"/>
              <w:jc w:val="left"/>
              <w:rPr>
                <w:ins w:id="5" w:author="thinkpad" w:date="2017-03-05T20:25:00Z"/>
                <w:del w:id="6" w:author="DELL" w:date="2018-03-17T14:18:00Z"/>
                <w:rFonts w:ascii="仿宋" w:eastAsia="仿宋" w:hAnsi="仿宋" w:cs="仿宋" w:hint="eastAsia"/>
                <w:sz w:val="21"/>
                <w:szCs w:val="21"/>
              </w:rPr>
            </w:pPr>
          </w:p>
          <w:p w:rsidR="005964F3" w:rsidRDefault="005964F3" w:rsidP="00C6395B">
            <w:pPr>
              <w:spacing w:beforeLines="50" w:before="156" w:line="360" w:lineRule="auto"/>
              <w:ind w:firstLineChars="200" w:firstLine="412"/>
              <w:jc w:val="left"/>
              <w:rPr>
                <w:rFonts w:ascii="仿宋" w:eastAsia="仿宋" w:hAnsi="仿宋" w:cs="仿宋"/>
                <w:sz w:val="21"/>
                <w:szCs w:val="21"/>
              </w:rPr>
            </w:pPr>
            <w:r w:rsidRPr="004F224B">
              <w:rPr>
                <w:rFonts w:ascii="仿宋" w:eastAsia="仿宋" w:hAnsi="仿宋" w:cs="仿宋"/>
                <w:sz w:val="21"/>
                <w:szCs w:val="21"/>
              </w:rPr>
              <w:t>[</w:t>
            </w:r>
            <w:r>
              <w:rPr>
                <w:rFonts w:ascii="仿宋" w:eastAsia="仿宋" w:hAnsi="仿宋" w:cs="仿宋"/>
                <w:sz w:val="21"/>
                <w:szCs w:val="21"/>
              </w:rPr>
              <w:t>1</w:t>
            </w:r>
            <w:r>
              <w:rPr>
                <w:rFonts w:ascii="仿宋" w:eastAsia="仿宋" w:hAnsi="仿宋" w:cs="仿宋" w:hint="eastAsia"/>
                <w:sz w:val="21"/>
                <w:szCs w:val="21"/>
              </w:rPr>
              <w:t>4</w:t>
            </w:r>
            <w:r w:rsidRPr="004F224B">
              <w:rPr>
                <w:rFonts w:ascii="仿宋" w:eastAsia="仿宋" w:hAnsi="仿宋" w:cs="仿宋"/>
                <w:sz w:val="21"/>
                <w:szCs w:val="21"/>
              </w:rPr>
              <w:t>]</w:t>
            </w:r>
            <w:r>
              <w:rPr>
                <w:rFonts w:ascii="仿宋" w:eastAsia="仿宋" w:hAnsi="仿宋" w:cs="仿宋" w:hint="eastAsia"/>
                <w:sz w:val="21"/>
                <w:szCs w:val="21"/>
              </w:rPr>
              <w:t>徐宜生著.</w:t>
            </w:r>
            <w:r>
              <w:rPr>
                <w:rFonts w:ascii="仿宋" w:eastAsia="仿宋" w:hAnsi="仿宋" w:cs="仿宋"/>
                <w:sz w:val="21"/>
                <w:szCs w:val="21"/>
              </w:rPr>
              <w:t>A</w:t>
            </w:r>
            <w:r>
              <w:rPr>
                <w:rFonts w:ascii="仿宋" w:eastAsia="仿宋" w:hAnsi="仿宋" w:cs="仿宋" w:hint="eastAsia"/>
                <w:sz w:val="21"/>
                <w:szCs w:val="21"/>
              </w:rPr>
              <w:t>ndroid群英传</w:t>
            </w:r>
            <w:r w:rsidRPr="004F224B">
              <w:rPr>
                <w:rFonts w:ascii="仿宋" w:eastAsia="仿宋" w:hAnsi="仿宋" w:cs="仿宋" w:hint="eastAsia"/>
                <w:sz w:val="21"/>
                <w:szCs w:val="21"/>
              </w:rPr>
              <w:t>[</w:t>
            </w:r>
            <w:r>
              <w:rPr>
                <w:rFonts w:ascii="仿宋" w:eastAsia="仿宋" w:hAnsi="仿宋" w:cs="仿宋"/>
                <w:sz w:val="21"/>
                <w:szCs w:val="21"/>
              </w:rPr>
              <w:t>M</w:t>
            </w:r>
            <w:r w:rsidRPr="004F224B">
              <w:rPr>
                <w:rFonts w:ascii="仿宋" w:eastAsia="仿宋" w:hAnsi="仿宋" w:cs="仿宋" w:hint="eastAsia"/>
                <w:sz w:val="21"/>
                <w:szCs w:val="21"/>
              </w:rPr>
              <w:t>]</w:t>
            </w:r>
            <w:r>
              <w:rPr>
                <w:rFonts w:ascii="仿宋" w:eastAsia="仿宋" w:hAnsi="仿宋" w:cs="仿宋"/>
                <w:sz w:val="21"/>
                <w:szCs w:val="21"/>
              </w:rPr>
              <w:t>,</w:t>
            </w:r>
            <w:r>
              <w:rPr>
                <w:rFonts w:ascii="仿宋" w:eastAsia="仿宋" w:hAnsi="仿宋" w:cs="仿宋" w:hint="eastAsia"/>
                <w:sz w:val="21"/>
                <w:szCs w:val="21"/>
              </w:rPr>
              <w:t>北京</w:t>
            </w:r>
            <w:r>
              <w:rPr>
                <w:rFonts w:ascii="仿宋" w:eastAsia="仿宋" w:hAnsi="仿宋" w:cs="仿宋"/>
                <w:sz w:val="21"/>
                <w:szCs w:val="21"/>
              </w:rPr>
              <w:t>:</w:t>
            </w:r>
            <w:r>
              <w:rPr>
                <w:rFonts w:ascii="仿宋" w:eastAsia="仿宋" w:hAnsi="仿宋" w:cs="仿宋" w:hint="eastAsia"/>
                <w:sz w:val="21"/>
                <w:szCs w:val="21"/>
              </w:rPr>
              <w:t>电子工业出版社，2015(</w:t>
            </w:r>
            <w:r>
              <w:rPr>
                <w:rFonts w:ascii="仿宋" w:eastAsia="仿宋" w:hAnsi="仿宋" w:cs="仿宋"/>
                <w:sz w:val="21"/>
                <w:szCs w:val="21"/>
              </w:rPr>
              <w:t>ISBN 978-7-121-26773-4)</w:t>
            </w:r>
          </w:p>
          <w:p w:rsidR="005964F3" w:rsidRDefault="005964F3" w:rsidP="00C6395B">
            <w:pPr>
              <w:spacing w:beforeLines="50" w:before="156" w:line="360" w:lineRule="auto"/>
              <w:ind w:firstLineChars="200" w:firstLine="412"/>
              <w:jc w:val="left"/>
              <w:rPr>
                <w:rFonts w:ascii="仿宋" w:eastAsia="仿宋" w:hAnsi="仿宋" w:cs="仿宋"/>
                <w:sz w:val="21"/>
                <w:szCs w:val="21"/>
              </w:rPr>
            </w:pPr>
            <w:r w:rsidRPr="004F224B">
              <w:rPr>
                <w:rFonts w:ascii="仿宋" w:eastAsia="仿宋" w:hAnsi="仿宋" w:cs="仿宋"/>
                <w:sz w:val="21"/>
                <w:szCs w:val="21"/>
              </w:rPr>
              <w:t>[</w:t>
            </w:r>
            <w:r>
              <w:rPr>
                <w:rFonts w:ascii="仿宋" w:eastAsia="仿宋" w:hAnsi="仿宋" w:cs="仿宋"/>
                <w:sz w:val="21"/>
                <w:szCs w:val="21"/>
              </w:rPr>
              <w:t>1</w:t>
            </w:r>
            <w:r>
              <w:rPr>
                <w:rFonts w:ascii="仿宋" w:eastAsia="仿宋" w:hAnsi="仿宋" w:cs="仿宋" w:hint="eastAsia"/>
                <w:sz w:val="21"/>
                <w:szCs w:val="21"/>
              </w:rPr>
              <w:t>5</w:t>
            </w:r>
            <w:r w:rsidRPr="004F224B">
              <w:rPr>
                <w:rFonts w:ascii="仿宋" w:eastAsia="仿宋" w:hAnsi="仿宋" w:cs="仿宋"/>
                <w:sz w:val="21"/>
                <w:szCs w:val="21"/>
              </w:rPr>
              <w:t>]</w:t>
            </w:r>
            <w:r>
              <w:rPr>
                <w:rFonts w:ascii="仿宋" w:eastAsia="仿宋" w:hAnsi="仿宋" w:cs="仿宋" w:hint="eastAsia"/>
                <w:sz w:val="21"/>
                <w:szCs w:val="21"/>
              </w:rPr>
              <w:t>郭霖著.第一行代码</w:t>
            </w:r>
            <w:r>
              <w:rPr>
                <w:rFonts w:ascii="仿宋" w:eastAsia="仿宋" w:hAnsi="仿宋" w:cs="仿宋"/>
                <w:sz w:val="21"/>
                <w:szCs w:val="21"/>
              </w:rPr>
              <w:t>A</w:t>
            </w:r>
            <w:r>
              <w:rPr>
                <w:rFonts w:ascii="仿宋" w:eastAsia="仿宋" w:hAnsi="仿宋" w:cs="仿宋" w:hint="eastAsia"/>
                <w:sz w:val="21"/>
                <w:szCs w:val="21"/>
              </w:rPr>
              <w:t>ndroid</w:t>
            </w:r>
            <w:r w:rsidRPr="004F224B">
              <w:rPr>
                <w:rFonts w:ascii="仿宋" w:eastAsia="仿宋" w:hAnsi="仿宋" w:cs="仿宋" w:hint="eastAsia"/>
                <w:sz w:val="21"/>
                <w:szCs w:val="21"/>
              </w:rPr>
              <w:t xml:space="preserve"> [</w:t>
            </w:r>
            <w:r>
              <w:rPr>
                <w:rFonts w:ascii="仿宋" w:eastAsia="仿宋" w:hAnsi="仿宋" w:cs="仿宋"/>
                <w:sz w:val="21"/>
                <w:szCs w:val="21"/>
              </w:rPr>
              <w:t>M</w:t>
            </w:r>
            <w:r w:rsidRPr="004F224B">
              <w:rPr>
                <w:rFonts w:ascii="仿宋" w:eastAsia="仿宋" w:hAnsi="仿宋" w:cs="仿宋" w:hint="eastAsia"/>
                <w:sz w:val="21"/>
                <w:szCs w:val="21"/>
              </w:rPr>
              <w:t>]</w:t>
            </w:r>
            <w:r>
              <w:rPr>
                <w:rFonts w:ascii="仿宋" w:eastAsia="仿宋" w:hAnsi="仿宋" w:cs="仿宋" w:hint="eastAsia"/>
                <w:sz w:val="21"/>
                <w:szCs w:val="21"/>
              </w:rPr>
              <w:t>，第二版，北京：人民邮电出版社，2016（I</w:t>
            </w:r>
            <w:r>
              <w:rPr>
                <w:rFonts w:ascii="仿宋" w:eastAsia="仿宋" w:hAnsi="仿宋" w:cs="仿宋"/>
                <w:sz w:val="21"/>
                <w:szCs w:val="21"/>
              </w:rPr>
              <w:t xml:space="preserve">SBN </w:t>
            </w:r>
            <w:r>
              <w:rPr>
                <w:rFonts w:ascii="仿宋" w:eastAsia="仿宋" w:hAnsi="仿宋" w:cs="仿宋" w:hint="eastAsia"/>
                <w:sz w:val="21"/>
                <w:szCs w:val="21"/>
              </w:rPr>
              <w:t>978-7-115-43978-9）</w:t>
            </w:r>
          </w:p>
          <w:p w:rsidR="00DA7897" w:rsidRPr="007C7CD2" w:rsidRDefault="005964F3" w:rsidP="00DA7897">
            <w:pPr>
              <w:spacing w:beforeLines="50" w:before="156" w:line="360" w:lineRule="auto"/>
              <w:ind w:firstLineChars="200" w:firstLine="412"/>
              <w:jc w:val="left"/>
              <w:rPr>
                <w:rFonts w:ascii="仿宋" w:eastAsia="仿宋" w:hAnsi="仿宋" w:cs="仿宋" w:hint="eastAsia"/>
                <w:sz w:val="21"/>
                <w:szCs w:val="21"/>
              </w:rPr>
            </w:pPr>
            <w:r w:rsidRPr="004F224B">
              <w:rPr>
                <w:rFonts w:ascii="仿宋" w:eastAsia="仿宋" w:hAnsi="仿宋" w:cs="仿宋"/>
                <w:sz w:val="21"/>
                <w:szCs w:val="21"/>
              </w:rPr>
              <w:t>[</w:t>
            </w:r>
            <w:r>
              <w:rPr>
                <w:rFonts w:ascii="仿宋" w:eastAsia="仿宋" w:hAnsi="仿宋" w:cs="仿宋"/>
                <w:sz w:val="21"/>
                <w:szCs w:val="21"/>
              </w:rPr>
              <w:t>1</w:t>
            </w:r>
            <w:r>
              <w:rPr>
                <w:rFonts w:ascii="仿宋" w:eastAsia="仿宋" w:hAnsi="仿宋" w:cs="仿宋" w:hint="eastAsia"/>
                <w:sz w:val="21"/>
                <w:szCs w:val="21"/>
              </w:rPr>
              <w:t>6</w:t>
            </w:r>
            <w:r w:rsidRPr="004F224B">
              <w:rPr>
                <w:rFonts w:ascii="仿宋" w:eastAsia="仿宋" w:hAnsi="仿宋" w:cs="仿宋"/>
                <w:sz w:val="21"/>
                <w:szCs w:val="21"/>
              </w:rPr>
              <w:t>]</w:t>
            </w:r>
            <w:r w:rsidRPr="007C7CD2">
              <w:rPr>
                <w:rFonts w:ascii="仿宋" w:eastAsia="仿宋" w:hAnsi="仿宋" w:cs="仿宋"/>
                <w:sz w:val="21"/>
                <w:szCs w:val="21"/>
              </w:rPr>
              <w:t>Abraham</w:t>
            </w:r>
            <w:r w:rsidRPr="00C95D69">
              <w:rPr>
                <w:rFonts w:ascii="Calibri" w:eastAsia="仿宋" w:hAnsi="Calibri" w:cs="Calibri"/>
                <w:sz w:val="21"/>
                <w:szCs w:val="21"/>
              </w:rPr>
              <w:t> </w:t>
            </w:r>
            <w:r w:rsidRPr="007C7CD2">
              <w:rPr>
                <w:rFonts w:ascii="仿宋" w:eastAsia="仿宋" w:hAnsi="仿宋" w:cs="仿宋"/>
                <w:sz w:val="21"/>
                <w:szCs w:val="21"/>
              </w:rPr>
              <w:t>Silberschatz,Henry</w:t>
            </w:r>
            <w:r w:rsidRPr="00C95D69">
              <w:rPr>
                <w:rFonts w:ascii="Calibri" w:eastAsia="仿宋" w:hAnsi="Calibri" w:cs="Calibri"/>
                <w:sz w:val="21"/>
                <w:szCs w:val="21"/>
              </w:rPr>
              <w:t> </w:t>
            </w:r>
            <w:r w:rsidRPr="007C7CD2">
              <w:rPr>
                <w:rFonts w:ascii="仿宋" w:eastAsia="仿宋" w:hAnsi="仿宋" w:cs="仿宋"/>
                <w:sz w:val="21"/>
                <w:szCs w:val="21"/>
              </w:rPr>
              <w:t>F.Korth,S.Sudarshan.Database</w:t>
            </w:r>
            <w:r w:rsidRPr="00C95D69">
              <w:rPr>
                <w:rFonts w:ascii="Calibri" w:eastAsia="仿宋" w:hAnsi="Calibri" w:cs="Calibri"/>
                <w:sz w:val="21"/>
                <w:szCs w:val="21"/>
              </w:rPr>
              <w:t> </w:t>
            </w:r>
            <w:r w:rsidRPr="007C7CD2">
              <w:rPr>
                <w:rFonts w:ascii="仿宋" w:eastAsia="仿宋" w:hAnsi="仿宋" w:cs="仿宋"/>
                <w:sz w:val="21"/>
                <w:szCs w:val="21"/>
              </w:rPr>
              <w:t>System</w:t>
            </w:r>
            <w:r w:rsidRPr="00C95D69">
              <w:rPr>
                <w:rFonts w:ascii="Calibri" w:eastAsia="仿宋" w:hAnsi="Calibri" w:cs="Calibri"/>
                <w:sz w:val="21"/>
                <w:szCs w:val="21"/>
              </w:rPr>
              <w:t> </w:t>
            </w:r>
            <w:r w:rsidRPr="007C7CD2">
              <w:rPr>
                <w:rFonts w:ascii="仿宋" w:eastAsia="仿宋" w:hAnsi="仿宋" w:cs="仿宋"/>
                <w:sz w:val="21"/>
                <w:szCs w:val="21"/>
              </w:rPr>
              <w:t>Concepts[M](Sixth</w:t>
            </w:r>
            <w:r w:rsidRPr="00C95D69">
              <w:rPr>
                <w:rFonts w:ascii="Calibri" w:eastAsia="仿宋" w:hAnsi="Calibri" w:cs="Calibri"/>
                <w:sz w:val="21"/>
                <w:szCs w:val="21"/>
              </w:rPr>
              <w:t> </w:t>
            </w:r>
            <w:r w:rsidRPr="007C7CD2">
              <w:rPr>
                <w:rFonts w:ascii="仿宋" w:eastAsia="仿宋" w:hAnsi="仿宋" w:cs="仿宋"/>
                <w:sz w:val="21"/>
                <w:szCs w:val="21"/>
              </w:rPr>
              <w:t>Edition).机械工业出版社.(ISBN</w:t>
            </w:r>
            <w:r w:rsidRPr="00C95D69">
              <w:rPr>
                <w:rFonts w:ascii="Calibri" w:eastAsia="仿宋" w:hAnsi="Calibri" w:cs="Calibri"/>
                <w:sz w:val="21"/>
                <w:szCs w:val="21"/>
              </w:rPr>
              <w:t> </w:t>
            </w:r>
            <w:r w:rsidRPr="007C7CD2">
              <w:rPr>
                <w:rFonts w:ascii="仿宋" w:eastAsia="仿宋" w:hAnsi="仿宋" w:cs="仿宋"/>
                <w:sz w:val="21"/>
                <w:szCs w:val="21"/>
              </w:rPr>
              <w:t>978-0-07-352332-3),2012.</w:t>
            </w:r>
            <w:bookmarkStart w:id="7" w:name="_GoBack"/>
            <w:bookmarkEnd w:id="7"/>
          </w:p>
        </w:tc>
      </w:tr>
      <w:tr w:rsidR="005964F3" w:rsidTr="00C6395B">
        <w:trPr>
          <w:trHeight w:val="410"/>
          <w:jc w:val="center"/>
        </w:trPr>
        <w:tc>
          <w:tcPr>
            <w:tcW w:w="9063" w:type="dxa"/>
            <w:gridSpan w:val="6"/>
            <w:tcBorders>
              <w:top w:val="single" w:sz="8" w:space="0" w:color="auto"/>
              <w:left w:val="single" w:sz="8" w:space="0" w:color="auto"/>
              <w:bottom w:val="single" w:sz="4" w:space="0" w:color="auto"/>
              <w:right w:val="single" w:sz="8" w:space="0" w:color="auto"/>
            </w:tcBorders>
          </w:tcPr>
          <w:p w:rsidR="005964F3" w:rsidRDefault="005964F3" w:rsidP="00C6395B">
            <w:pPr>
              <w:spacing w:line="360" w:lineRule="auto"/>
              <w:rPr>
                <w:rFonts w:ascii="宋体" w:eastAsia="宋体" w:hAnsi="宋体"/>
                <w:sz w:val="21"/>
                <w:szCs w:val="21"/>
              </w:rPr>
            </w:pPr>
            <w:r>
              <w:rPr>
                <w:rFonts w:ascii="宋体" w:eastAsia="宋体" w:hAnsi="宋体" w:hint="eastAsia"/>
                <w:sz w:val="21"/>
                <w:szCs w:val="21"/>
              </w:rPr>
              <w:lastRenderedPageBreak/>
              <w:t>项目的计划任务</w:t>
            </w:r>
          </w:p>
          <w:p w:rsidR="005964F3" w:rsidRDefault="005964F3" w:rsidP="00C6395B">
            <w:pPr>
              <w:numPr>
                <w:ilvl w:val="0"/>
                <w:numId w:val="1"/>
              </w:numPr>
              <w:spacing w:line="360" w:lineRule="auto"/>
              <w:rPr>
                <w:ins w:id="8" w:author="Administrator" w:date="2017-03-06T18:44:00Z"/>
                <w:rFonts w:ascii="宋体" w:eastAsia="宋体" w:hAnsi="宋体"/>
                <w:sz w:val="21"/>
                <w:szCs w:val="21"/>
              </w:rPr>
            </w:pPr>
            <w:r>
              <w:rPr>
                <w:rFonts w:ascii="宋体" w:eastAsia="宋体" w:hAnsi="宋体" w:hint="eastAsia"/>
                <w:sz w:val="21"/>
                <w:szCs w:val="21"/>
              </w:rPr>
              <w:lastRenderedPageBreak/>
              <w:t>具体实验内容</w:t>
            </w:r>
          </w:p>
          <w:p w:rsidR="005964F3" w:rsidRDefault="005964F3" w:rsidP="00C6395B">
            <w:pPr>
              <w:numPr>
                <w:ilvl w:val="0"/>
                <w:numId w:val="2"/>
              </w:numPr>
              <w:spacing w:beforeLines="50" w:before="156" w:line="360" w:lineRule="auto"/>
              <w:rPr>
                <w:sz w:val="28"/>
                <w:szCs w:val="24"/>
              </w:rPr>
            </w:pPr>
            <w:ins w:id="9" w:author="DELL" w:date="2018-03-17T14:20:00Z">
              <w:r w:rsidRPr="009E45F3">
                <w:rPr>
                  <w:rFonts w:hint="eastAsia"/>
                  <w:sz w:val="28"/>
                  <w:szCs w:val="24"/>
                  <w:rPrChange w:id="10" w:author="DELL" w:date="2018-03-17T14:20:00Z">
                    <w:rPr>
                      <w:rFonts w:hint="eastAsia"/>
                      <w:sz w:val="24"/>
                      <w:szCs w:val="24"/>
                    </w:rPr>
                  </w:rPrChange>
                </w:rPr>
                <w:t>手机端应用的基本架构。</w:t>
              </w:r>
            </w:ins>
          </w:p>
          <w:p w:rsidR="005964F3" w:rsidRPr="009E45F3" w:rsidRDefault="005964F3" w:rsidP="00C6395B">
            <w:pPr>
              <w:spacing w:beforeLines="50" w:before="156" w:line="360" w:lineRule="auto"/>
              <w:ind w:firstLineChars="200" w:firstLine="552"/>
              <w:rPr>
                <w:ins w:id="11" w:author="DELL" w:date="2018-03-17T14:20:00Z"/>
                <w:sz w:val="28"/>
                <w:szCs w:val="24"/>
                <w:rPrChange w:id="12" w:author="DELL" w:date="2018-03-17T14:20:00Z">
                  <w:rPr>
                    <w:ins w:id="13" w:author="DELL" w:date="2018-03-17T14:20:00Z"/>
                    <w:sz w:val="24"/>
                    <w:szCs w:val="24"/>
                  </w:rPr>
                </w:rPrChange>
              </w:rPr>
            </w:pPr>
            <w:r>
              <w:rPr>
                <w:rFonts w:hint="eastAsia"/>
                <w:sz w:val="28"/>
                <w:szCs w:val="24"/>
              </w:rPr>
              <w:t>本项目主要功能为健康管理，因此有大量应用功能都是在</w:t>
            </w:r>
            <w:proofErr w:type="gramStart"/>
            <w:r>
              <w:rPr>
                <w:rFonts w:hint="eastAsia"/>
                <w:sz w:val="28"/>
                <w:szCs w:val="24"/>
              </w:rPr>
              <w:t>安卓端</w:t>
            </w:r>
            <w:proofErr w:type="gramEnd"/>
            <w:r>
              <w:rPr>
                <w:rFonts w:hint="eastAsia"/>
                <w:sz w:val="28"/>
                <w:szCs w:val="24"/>
              </w:rPr>
              <w:t>，主要需要完成菜品的识别及相关营养物质的记录，用户每天运动数据的记录和同步，用户当前健康状态的评估及预测，生成针对不同用户不同需求的推荐食谱及对应的打卡功能及推荐食谱的实时更新功能等。</w:t>
            </w:r>
          </w:p>
          <w:p w:rsidR="005964F3" w:rsidRPr="009E45F3" w:rsidRDefault="005964F3" w:rsidP="00C6395B">
            <w:pPr>
              <w:numPr>
                <w:ilvl w:val="0"/>
                <w:numId w:val="2"/>
              </w:numPr>
              <w:spacing w:beforeLines="50" w:before="156" w:line="360" w:lineRule="auto"/>
              <w:rPr>
                <w:ins w:id="14" w:author="DELL" w:date="2018-03-17T14:20:00Z"/>
                <w:sz w:val="28"/>
                <w:szCs w:val="24"/>
                <w:rPrChange w:id="15" w:author="DELL" w:date="2018-03-17T14:20:00Z">
                  <w:rPr>
                    <w:ins w:id="16" w:author="DELL" w:date="2018-03-17T14:20:00Z"/>
                    <w:sz w:val="24"/>
                    <w:szCs w:val="24"/>
                  </w:rPr>
                </w:rPrChange>
              </w:rPr>
            </w:pPr>
            <w:r>
              <w:rPr>
                <w:rFonts w:hint="eastAsia"/>
                <w:sz w:val="28"/>
                <w:szCs w:val="24"/>
              </w:rPr>
              <w:t>运用</w:t>
            </w:r>
            <w:proofErr w:type="spellStart"/>
            <w:r>
              <w:rPr>
                <w:rFonts w:hint="eastAsia"/>
                <w:sz w:val="28"/>
                <w:szCs w:val="24"/>
              </w:rPr>
              <w:t>t</w:t>
            </w:r>
            <w:r>
              <w:rPr>
                <w:sz w:val="28"/>
                <w:szCs w:val="24"/>
              </w:rPr>
              <w:t>ensorflow</w:t>
            </w:r>
            <w:proofErr w:type="spellEnd"/>
            <w:r w:rsidRPr="002876A6">
              <w:rPr>
                <w:rFonts w:hint="eastAsia"/>
                <w:sz w:val="28"/>
                <w:szCs w:val="24"/>
              </w:rPr>
              <w:t>建立</w:t>
            </w:r>
            <w:r>
              <w:rPr>
                <w:rFonts w:hint="eastAsia"/>
                <w:sz w:val="28"/>
                <w:szCs w:val="24"/>
              </w:rPr>
              <w:t>训练</w:t>
            </w:r>
            <w:r w:rsidRPr="002876A6">
              <w:rPr>
                <w:rFonts w:hint="eastAsia"/>
                <w:sz w:val="28"/>
                <w:szCs w:val="24"/>
              </w:rPr>
              <w:t>模型</w:t>
            </w:r>
          </w:p>
          <w:p w:rsidR="005964F3" w:rsidRDefault="005964F3" w:rsidP="00C6395B">
            <w:pPr>
              <w:spacing w:beforeLines="50" w:before="156" w:line="360" w:lineRule="auto"/>
              <w:ind w:firstLineChars="200" w:firstLine="552"/>
              <w:rPr>
                <w:sz w:val="28"/>
                <w:szCs w:val="24"/>
              </w:rPr>
            </w:pPr>
            <w:r w:rsidRPr="002876A6">
              <w:rPr>
                <w:rFonts w:hint="eastAsia"/>
                <w:sz w:val="28"/>
                <w:szCs w:val="24"/>
              </w:rPr>
              <w:t>本项目亮点在于</w:t>
            </w:r>
            <w:r>
              <w:rPr>
                <w:rFonts w:hint="eastAsia"/>
                <w:sz w:val="28"/>
                <w:szCs w:val="24"/>
              </w:rPr>
              <w:t>我们运用</w:t>
            </w:r>
            <w:proofErr w:type="spellStart"/>
            <w:r>
              <w:rPr>
                <w:rFonts w:hint="eastAsia"/>
                <w:sz w:val="28"/>
                <w:szCs w:val="24"/>
              </w:rPr>
              <w:t>t</w:t>
            </w:r>
            <w:r>
              <w:rPr>
                <w:sz w:val="28"/>
                <w:szCs w:val="24"/>
              </w:rPr>
              <w:t>ensorflow</w:t>
            </w:r>
            <w:proofErr w:type="spellEnd"/>
            <w:r>
              <w:rPr>
                <w:rFonts w:hint="eastAsia"/>
                <w:sz w:val="28"/>
                <w:szCs w:val="24"/>
              </w:rPr>
              <w:t>对图像处理的优越性，采用深度学习的</w:t>
            </w:r>
            <w:r>
              <w:rPr>
                <w:rFonts w:hint="eastAsia"/>
                <w:sz w:val="28"/>
                <w:szCs w:val="24"/>
              </w:rPr>
              <w:t>C</w:t>
            </w:r>
            <w:r>
              <w:rPr>
                <w:sz w:val="28"/>
                <w:szCs w:val="24"/>
              </w:rPr>
              <w:t>NN</w:t>
            </w:r>
            <w:r>
              <w:rPr>
                <w:rFonts w:hint="eastAsia"/>
                <w:sz w:val="28"/>
                <w:szCs w:val="24"/>
              </w:rPr>
              <w:t>基础模型，训练预先载入好的食品图片，从而建立具有自主智能性的，能够智能判断是什么食物的智能模型。但由于食物的特征过多，过于复杂，普通的</w:t>
            </w:r>
            <w:r>
              <w:rPr>
                <w:rFonts w:hint="eastAsia"/>
                <w:sz w:val="28"/>
                <w:szCs w:val="24"/>
              </w:rPr>
              <w:t>C</w:t>
            </w:r>
            <w:r>
              <w:rPr>
                <w:sz w:val="28"/>
                <w:szCs w:val="24"/>
              </w:rPr>
              <w:t>NN</w:t>
            </w:r>
            <w:r>
              <w:rPr>
                <w:rFonts w:hint="eastAsia"/>
                <w:sz w:val="28"/>
                <w:szCs w:val="24"/>
              </w:rPr>
              <w:t>网络通过训练也无法得到一个能够较好的识别食物的模型，因此，本项目拟采用基于多尺度的</w:t>
            </w:r>
            <w:r>
              <w:rPr>
                <w:rFonts w:hint="eastAsia"/>
                <w:sz w:val="28"/>
                <w:szCs w:val="24"/>
              </w:rPr>
              <w:t>C</w:t>
            </w:r>
            <w:r>
              <w:rPr>
                <w:sz w:val="28"/>
                <w:szCs w:val="24"/>
              </w:rPr>
              <w:t>NN</w:t>
            </w:r>
            <w:r>
              <w:rPr>
                <w:rFonts w:hint="eastAsia"/>
                <w:sz w:val="28"/>
                <w:szCs w:val="24"/>
              </w:rPr>
              <w:t>输入图像，然后融合多尺度</w:t>
            </w:r>
            <w:r>
              <w:rPr>
                <w:rFonts w:hint="eastAsia"/>
                <w:sz w:val="28"/>
                <w:szCs w:val="24"/>
              </w:rPr>
              <w:t>C</w:t>
            </w:r>
            <w:r>
              <w:rPr>
                <w:sz w:val="28"/>
                <w:szCs w:val="24"/>
              </w:rPr>
              <w:t>NN</w:t>
            </w:r>
            <w:r>
              <w:rPr>
                <w:rFonts w:hint="eastAsia"/>
                <w:sz w:val="28"/>
                <w:szCs w:val="24"/>
              </w:rPr>
              <w:t>特征谱图用于菜品图像分类任务，从而提高了对菜品的识别准确性。</w:t>
            </w:r>
          </w:p>
          <w:p w:rsidR="005964F3" w:rsidRDefault="005964F3" w:rsidP="00C6395B">
            <w:pPr>
              <w:numPr>
                <w:ilvl w:val="0"/>
                <w:numId w:val="2"/>
              </w:numPr>
              <w:spacing w:beforeLines="50" w:before="156" w:line="360" w:lineRule="auto"/>
              <w:rPr>
                <w:sz w:val="28"/>
                <w:szCs w:val="24"/>
              </w:rPr>
            </w:pPr>
            <w:r>
              <w:rPr>
                <w:rFonts w:hint="eastAsia"/>
                <w:sz w:val="28"/>
                <w:szCs w:val="24"/>
              </w:rPr>
              <w:t>将训练好的框架嵌入到</w:t>
            </w:r>
            <w:proofErr w:type="gramStart"/>
            <w:r>
              <w:rPr>
                <w:rFonts w:hint="eastAsia"/>
                <w:sz w:val="28"/>
                <w:szCs w:val="24"/>
              </w:rPr>
              <w:t>安卓中</w:t>
            </w:r>
            <w:proofErr w:type="gramEnd"/>
            <w:r>
              <w:rPr>
                <w:rFonts w:hint="eastAsia"/>
                <w:sz w:val="28"/>
                <w:szCs w:val="24"/>
              </w:rPr>
              <w:t>，完成识别对接与实时应用</w:t>
            </w:r>
          </w:p>
          <w:p w:rsidR="005964F3" w:rsidRDefault="005964F3" w:rsidP="00C6395B">
            <w:pPr>
              <w:spacing w:beforeLines="50" w:before="156" w:line="360" w:lineRule="auto"/>
              <w:ind w:firstLineChars="200" w:firstLine="552"/>
              <w:rPr>
                <w:sz w:val="28"/>
                <w:szCs w:val="24"/>
              </w:rPr>
            </w:pPr>
            <w:r>
              <w:rPr>
                <w:rFonts w:hint="eastAsia"/>
                <w:sz w:val="28"/>
                <w:szCs w:val="24"/>
              </w:rPr>
              <w:t>通过将训练好的模型嵌入到</w:t>
            </w:r>
            <w:proofErr w:type="gramStart"/>
            <w:r>
              <w:rPr>
                <w:rFonts w:hint="eastAsia"/>
                <w:sz w:val="28"/>
                <w:szCs w:val="24"/>
              </w:rPr>
              <w:t>安卓中</w:t>
            </w:r>
            <w:proofErr w:type="gramEnd"/>
            <w:r>
              <w:rPr>
                <w:rFonts w:hint="eastAsia"/>
                <w:sz w:val="28"/>
                <w:szCs w:val="24"/>
              </w:rPr>
              <w:t>能够更好更快地实现识别与反馈，同时训练好的模型也能减少对运行空间的要求。</w:t>
            </w:r>
          </w:p>
          <w:p w:rsidR="005964F3" w:rsidRPr="009E45F3" w:rsidRDefault="005964F3" w:rsidP="00C6395B">
            <w:pPr>
              <w:numPr>
                <w:ilvl w:val="0"/>
                <w:numId w:val="2"/>
              </w:numPr>
              <w:spacing w:beforeLines="50" w:before="156" w:line="360" w:lineRule="auto"/>
              <w:rPr>
                <w:ins w:id="17" w:author="DELL" w:date="2018-03-17T14:20:00Z"/>
                <w:sz w:val="28"/>
                <w:szCs w:val="24"/>
                <w:rPrChange w:id="18" w:author="DELL" w:date="2018-03-17T14:20:00Z">
                  <w:rPr>
                    <w:ins w:id="19" w:author="DELL" w:date="2018-03-17T14:20:00Z"/>
                    <w:sz w:val="24"/>
                    <w:szCs w:val="24"/>
                  </w:rPr>
                </w:rPrChange>
              </w:rPr>
            </w:pPr>
            <w:proofErr w:type="gramStart"/>
            <w:r>
              <w:rPr>
                <w:rFonts w:hint="eastAsia"/>
                <w:sz w:val="28"/>
                <w:szCs w:val="24"/>
              </w:rPr>
              <w:t>安卓端实现</w:t>
            </w:r>
            <w:proofErr w:type="gramEnd"/>
            <w:r>
              <w:rPr>
                <w:rFonts w:hint="eastAsia"/>
                <w:sz w:val="28"/>
                <w:szCs w:val="24"/>
              </w:rPr>
              <w:t>健康管家功能</w:t>
            </w:r>
          </w:p>
          <w:p w:rsidR="005964F3" w:rsidRDefault="005964F3" w:rsidP="00C6395B">
            <w:pPr>
              <w:spacing w:beforeLines="50" w:before="156" w:line="360" w:lineRule="auto"/>
              <w:ind w:firstLineChars="200" w:firstLine="552"/>
              <w:rPr>
                <w:sz w:val="28"/>
                <w:szCs w:val="24"/>
              </w:rPr>
            </w:pPr>
            <w:r>
              <w:rPr>
                <w:rFonts w:hint="eastAsia"/>
                <w:sz w:val="28"/>
                <w:szCs w:val="24"/>
              </w:rPr>
              <w:t>在</w:t>
            </w:r>
            <w:proofErr w:type="gramStart"/>
            <w:r>
              <w:rPr>
                <w:rFonts w:hint="eastAsia"/>
                <w:sz w:val="28"/>
                <w:szCs w:val="24"/>
              </w:rPr>
              <w:t>安卓端</w:t>
            </w:r>
            <w:proofErr w:type="gramEnd"/>
            <w:r>
              <w:rPr>
                <w:rFonts w:hint="eastAsia"/>
                <w:sz w:val="28"/>
                <w:szCs w:val="24"/>
              </w:rPr>
              <w:t>，通过对各用户数据（包括每餐拍照识别的食物的卡路里记录，每天的运动量记录等）进行一个</w:t>
            </w:r>
            <w:proofErr w:type="gramStart"/>
            <w:r>
              <w:rPr>
                <w:rFonts w:hint="eastAsia"/>
                <w:sz w:val="28"/>
                <w:szCs w:val="24"/>
              </w:rPr>
              <w:t>预训练</w:t>
            </w:r>
            <w:proofErr w:type="gramEnd"/>
            <w:r>
              <w:rPr>
                <w:rFonts w:hint="eastAsia"/>
                <w:sz w:val="28"/>
                <w:szCs w:val="24"/>
              </w:rPr>
              <w:t>好的模型进行评测，实时反馈</w:t>
            </w:r>
            <w:r>
              <w:rPr>
                <w:rFonts w:hint="eastAsia"/>
                <w:sz w:val="28"/>
                <w:szCs w:val="24"/>
              </w:rPr>
              <w:lastRenderedPageBreak/>
              <w:t>用户一个健康判定分数，实现初步的健康预测功能。</w:t>
            </w:r>
          </w:p>
          <w:p w:rsidR="005964F3" w:rsidRPr="00E33D7B" w:rsidRDefault="005964F3" w:rsidP="00C6395B">
            <w:pPr>
              <w:spacing w:beforeLines="50" w:before="156" w:line="360" w:lineRule="auto"/>
              <w:ind w:firstLineChars="200" w:firstLine="552"/>
              <w:rPr>
                <w:sz w:val="28"/>
                <w:szCs w:val="24"/>
              </w:rPr>
            </w:pPr>
            <w:r>
              <w:rPr>
                <w:rFonts w:hint="eastAsia"/>
                <w:sz w:val="28"/>
                <w:szCs w:val="24"/>
              </w:rPr>
              <w:t>另外，根据</w:t>
            </w:r>
            <w:proofErr w:type="gramStart"/>
            <w:r>
              <w:rPr>
                <w:rFonts w:hint="eastAsia"/>
                <w:sz w:val="28"/>
                <w:szCs w:val="24"/>
              </w:rPr>
              <w:t>安卓端还</w:t>
            </w:r>
            <w:proofErr w:type="gramEnd"/>
            <w:r>
              <w:rPr>
                <w:rFonts w:hint="eastAsia"/>
                <w:sz w:val="28"/>
                <w:szCs w:val="24"/>
              </w:rPr>
              <w:t>能根据用户近期的食谱，推荐一些健康食谱抑或是推荐一些用户可能喜欢的菜谱，用户可以根据推荐去完成打卡，打卡情况实时记录，健康评测实时更新，从根本上面</w:t>
            </w:r>
            <w:proofErr w:type="gramStart"/>
            <w:r>
              <w:rPr>
                <w:rFonts w:hint="eastAsia"/>
                <w:sz w:val="28"/>
                <w:szCs w:val="24"/>
              </w:rPr>
              <w:t>取用户</w:t>
            </w:r>
            <w:proofErr w:type="gramEnd"/>
            <w:r>
              <w:rPr>
                <w:rFonts w:hint="eastAsia"/>
                <w:sz w:val="28"/>
                <w:szCs w:val="24"/>
              </w:rPr>
              <w:t>手动记录，手动查询等等一系列繁琐过程，同样的也能为那些选择困难症的人提供一些健康的饮食食谱。</w:t>
            </w:r>
          </w:p>
          <w:p w:rsidR="005964F3" w:rsidRDefault="005964F3" w:rsidP="00C6395B">
            <w:pPr>
              <w:numPr>
                <w:ilvl w:val="0"/>
                <w:numId w:val="1"/>
              </w:numPr>
              <w:spacing w:line="360" w:lineRule="auto"/>
              <w:rPr>
                <w:rFonts w:ascii="宋体" w:eastAsia="宋体" w:hAnsi="宋体"/>
                <w:sz w:val="21"/>
                <w:szCs w:val="21"/>
              </w:rPr>
            </w:pPr>
            <w:r>
              <w:rPr>
                <w:rFonts w:hint="eastAsia"/>
                <w:sz w:val="24"/>
                <w:szCs w:val="24"/>
              </w:rPr>
              <w:t xml:space="preserve">  </w:t>
            </w:r>
            <w:r>
              <w:rPr>
                <w:rFonts w:ascii="宋体" w:eastAsia="宋体" w:hAnsi="宋体" w:hint="eastAsia"/>
                <w:sz w:val="21"/>
                <w:szCs w:val="21"/>
              </w:rPr>
              <w:t>实验准备</w:t>
            </w:r>
          </w:p>
          <w:p w:rsidR="005964F3" w:rsidRDefault="005964F3" w:rsidP="00C6395B">
            <w:pPr>
              <w:spacing w:line="360" w:lineRule="auto"/>
              <w:rPr>
                <w:rFonts w:ascii="宋体" w:hAnsi="宋体"/>
                <w:sz w:val="21"/>
                <w:szCs w:val="21"/>
              </w:rPr>
            </w:pPr>
            <w:bookmarkStart w:id="20" w:name="_Toc467064536"/>
            <w:bookmarkStart w:id="21" w:name="_Toc467065275"/>
            <w:bookmarkStart w:id="22" w:name="_Toc467754496"/>
            <w:r>
              <w:rPr>
                <w:rFonts w:ascii="宋体" w:eastAsia="宋体" w:hAnsi="宋体" w:hint="eastAsia"/>
                <w:sz w:val="21"/>
                <w:szCs w:val="21"/>
              </w:rPr>
              <w:t xml:space="preserve">   （1）软件需求</w:t>
            </w:r>
            <w:bookmarkEnd w:id="20"/>
            <w:bookmarkEnd w:id="21"/>
            <w:bookmarkEnd w:id="22"/>
          </w:p>
          <w:p w:rsidR="005964F3" w:rsidRDefault="005964F3">
            <w:pPr>
              <w:spacing w:line="360" w:lineRule="auto"/>
              <w:ind w:firstLineChars="200" w:firstLine="472"/>
              <w:rPr>
                <w:ins w:id="23" w:author="DELL" w:date="2018-03-17T14:21:00Z"/>
                <w:rFonts w:ascii="宋体" w:eastAsia="宋体" w:hAnsi="宋体"/>
                <w:sz w:val="21"/>
                <w:szCs w:val="21"/>
              </w:rPr>
              <w:pPrChange w:id="24" w:author="DELL" w:date="2018-03-17T14:21:00Z">
                <w:pPr>
                  <w:spacing w:line="360" w:lineRule="auto"/>
                </w:pPr>
              </w:pPrChange>
            </w:pPr>
            <w:ins w:id="25" w:author="DELL" w:date="2018-03-17T14:21:00Z">
              <w:r>
                <w:rPr>
                  <w:rFonts w:hint="eastAsia"/>
                  <w:sz w:val="24"/>
                </w:rPr>
                <w:t>本项目</w:t>
              </w:r>
              <w:proofErr w:type="gramStart"/>
              <w:r>
                <w:rPr>
                  <w:rFonts w:hint="eastAsia"/>
                  <w:sz w:val="24"/>
                </w:rPr>
                <w:t>安卓系统</w:t>
              </w:r>
              <w:proofErr w:type="gramEnd"/>
              <w:r>
                <w:rPr>
                  <w:rFonts w:hint="eastAsia"/>
                  <w:sz w:val="24"/>
                </w:rPr>
                <w:t>用</w:t>
              </w:r>
            </w:ins>
            <w:r>
              <w:rPr>
                <w:sz w:val="24"/>
              </w:rPr>
              <w:t>A</w:t>
            </w:r>
            <w:r>
              <w:rPr>
                <w:rFonts w:hint="eastAsia"/>
                <w:sz w:val="24"/>
              </w:rPr>
              <w:t>n</w:t>
            </w:r>
            <w:r>
              <w:rPr>
                <w:sz w:val="24"/>
              </w:rPr>
              <w:t>droid Studio 3.2.0</w:t>
            </w:r>
            <w:ins w:id="26" w:author="DELL" w:date="2018-03-17T14:21:00Z">
              <w:r>
                <w:rPr>
                  <w:rFonts w:hint="eastAsia"/>
                  <w:sz w:val="24"/>
                </w:rPr>
                <w:t>开发，</w:t>
              </w:r>
            </w:ins>
            <w:bookmarkStart w:id="27" w:name="_Toc436298795"/>
            <w:bookmarkStart w:id="28" w:name="_Toc467754497"/>
            <w:bookmarkStart w:id="29" w:name="_Toc467065276"/>
            <w:bookmarkStart w:id="30" w:name="_Toc467064537"/>
            <w:r>
              <w:rPr>
                <w:rFonts w:hint="eastAsia"/>
                <w:sz w:val="24"/>
              </w:rPr>
              <w:t>识别框架运用</w:t>
            </w:r>
            <w:proofErr w:type="spellStart"/>
            <w:r>
              <w:rPr>
                <w:rFonts w:hint="eastAsia"/>
                <w:sz w:val="24"/>
              </w:rPr>
              <w:t>t</w:t>
            </w:r>
            <w:r>
              <w:rPr>
                <w:sz w:val="24"/>
              </w:rPr>
              <w:t>ensorflow-gpu</w:t>
            </w:r>
            <w:proofErr w:type="spellEnd"/>
            <w:r>
              <w:rPr>
                <w:sz w:val="24"/>
              </w:rPr>
              <w:t xml:space="preserve"> </w:t>
            </w:r>
            <w:r>
              <w:rPr>
                <w:rFonts w:hint="eastAsia"/>
                <w:sz w:val="24"/>
              </w:rPr>
              <w:t>1.12.0</w:t>
            </w:r>
            <w:r>
              <w:rPr>
                <w:rFonts w:hint="eastAsia"/>
                <w:sz w:val="24"/>
              </w:rPr>
              <w:t>，</w:t>
            </w:r>
            <w:r>
              <w:rPr>
                <w:rFonts w:hint="eastAsia"/>
                <w:sz w:val="24"/>
              </w:rPr>
              <w:t>python</w:t>
            </w:r>
            <w:r>
              <w:rPr>
                <w:sz w:val="24"/>
              </w:rPr>
              <w:t xml:space="preserve"> 3.6</w:t>
            </w:r>
            <w:r>
              <w:rPr>
                <w:rFonts w:hint="eastAsia"/>
                <w:sz w:val="24"/>
              </w:rPr>
              <w:t>，</w:t>
            </w:r>
            <w:proofErr w:type="spellStart"/>
            <w:r>
              <w:rPr>
                <w:rFonts w:hint="eastAsia"/>
                <w:sz w:val="24"/>
              </w:rPr>
              <w:t>cud</w:t>
            </w:r>
            <w:r>
              <w:rPr>
                <w:sz w:val="24"/>
              </w:rPr>
              <w:t>a</w:t>
            </w:r>
            <w:proofErr w:type="spellEnd"/>
            <w:r>
              <w:rPr>
                <w:sz w:val="24"/>
              </w:rPr>
              <w:t xml:space="preserve"> 9.0</w:t>
            </w:r>
            <w:del w:id="31" w:author="DELL" w:date="2018-03-17T14:21:00Z">
              <w:r w:rsidDel="009E45F3">
                <w:rPr>
                  <w:rFonts w:ascii="宋体" w:eastAsia="宋体" w:hAnsi="宋体" w:hint="eastAsia"/>
                  <w:sz w:val="21"/>
                  <w:szCs w:val="21"/>
                </w:rPr>
                <w:delText xml:space="preserve">   </w:delText>
              </w:r>
            </w:del>
          </w:p>
          <w:p w:rsidR="005964F3" w:rsidRDefault="005964F3">
            <w:pPr>
              <w:spacing w:line="360" w:lineRule="auto"/>
              <w:ind w:firstLineChars="200" w:firstLine="412"/>
              <w:rPr>
                <w:ins w:id="32" w:author="Administrator" w:date="2017-03-06T18:01:00Z"/>
                <w:rFonts w:ascii="宋体" w:eastAsia="宋体" w:hAnsi="宋体"/>
                <w:sz w:val="21"/>
                <w:szCs w:val="21"/>
              </w:rPr>
              <w:pPrChange w:id="33" w:author="DELL" w:date="2018-03-17T14:21:00Z">
                <w:pPr>
                  <w:spacing w:line="360" w:lineRule="auto"/>
                </w:pPr>
              </w:pPrChange>
            </w:pPr>
            <w:r>
              <w:rPr>
                <w:rFonts w:ascii="宋体" w:eastAsia="宋体" w:hAnsi="宋体" w:hint="eastAsia"/>
                <w:sz w:val="21"/>
                <w:szCs w:val="21"/>
              </w:rPr>
              <w:t>（2）硬件需求</w:t>
            </w:r>
            <w:bookmarkEnd w:id="27"/>
            <w:bookmarkEnd w:id="28"/>
            <w:bookmarkEnd w:id="29"/>
            <w:bookmarkEnd w:id="30"/>
          </w:p>
          <w:p w:rsidR="005964F3" w:rsidRDefault="005964F3" w:rsidP="00C6395B">
            <w:pPr>
              <w:spacing w:line="360" w:lineRule="auto"/>
              <w:rPr>
                <w:rFonts w:ascii="宋体" w:eastAsia="宋体" w:hAnsi="宋体"/>
                <w:sz w:val="21"/>
                <w:szCs w:val="21"/>
              </w:rPr>
            </w:pPr>
            <w:ins w:id="34" w:author="Administrator" w:date="2017-03-06T18:01:00Z">
              <w:r>
                <w:rPr>
                  <w:rFonts w:ascii="宋体" w:eastAsia="宋体" w:hAnsi="宋体" w:hint="eastAsia"/>
                  <w:sz w:val="21"/>
                  <w:szCs w:val="21"/>
                </w:rPr>
                <w:t xml:space="preserve">    </w:t>
              </w:r>
            </w:ins>
            <w:proofErr w:type="gramStart"/>
            <w:ins w:id="35" w:author="DELL" w:date="2018-03-17T14:21:00Z">
              <w:r>
                <w:rPr>
                  <w:rFonts w:hint="eastAsia"/>
                  <w:sz w:val="24"/>
                </w:rPr>
                <w:t>安卓手机</w:t>
              </w:r>
              <w:proofErr w:type="gramEnd"/>
              <w:r>
                <w:rPr>
                  <w:rFonts w:hint="eastAsia"/>
                  <w:sz w:val="24"/>
                </w:rPr>
                <w:t>一台</w:t>
              </w:r>
            </w:ins>
          </w:p>
          <w:p w:rsidR="005964F3" w:rsidRDefault="005964F3" w:rsidP="00C6395B">
            <w:pPr>
              <w:numPr>
                <w:ilvl w:val="0"/>
                <w:numId w:val="1"/>
              </w:numPr>
              <w:spacing w:line="360" w:lineRule="auto"/>
              <w:rPr>
                <w:rFonts w:ascii="宋体" w:eastAsia="宋体" w:hAnsi="宋体"/>
                <w:sz w:val="21"/>
                <w:szCs w:val="21"/>
              </w:rPr>
            </w:pPr>
            <w:r>
              <w:rPr>
                <w:rFonts w:ascii="宋体" w:eastAsia="宋体" w:hAnsi="宋体" w:hint="eastAsia"/>
                <w:sz w:val="21"/>
                <w:szCs w:val="21"/>
              </w:rPr>
              <w:t>分课时内容</w:t>
            </w:r>
            <w:r>
              <w:rPr>
                <w:rFonts w:ascii="宋体" w:eastAsia="宋体" w:hAnsi="宋体" w:hint="eastAsia"/>
                <w:b/>
                <w:sz w:val="21"/>
                <w:szCs w:val="21"/>
              </w:rPr>
              <w:t>（此部分请详细描述）</w:t>
            </w:r>
          </w:p>
          <w:tbl>
            <w:tblPr>
              <w:tblW w:w="8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6"/>
              <w:gridCol w:w="2159"/>
              <w:gridCol w:w="4482"/>
              <w:gridCol w:w="880"/>
            </w:tblGrid>
            <w:tr w:rsidR="005964F3" w:rsidTr="00C6395B">
              <w:trPr>
                <w:trHeight w:val="484"/>
              </w:trPr>
              <w:tc>
                <w:tcPr>
                  <w:tcW w:w="1066" w:type="dxa"/>
                  <w:vAlign w:val="center"/>
                </w:tcPr>
                <w:p w:rsidR="005964F3" w:rsidRDefault="005964F3" w:rsidP="00C6395B">
                  <w:pPr>
                    <w:spacing w:line="360" w:lineRule="auto"/>
                    <w:jc w:val="center"/>
                    <w:rPr>
                      <w:rFonts w:ascii="宋体" w:eastAsia="宋体" w:hAnsi="宋体"/>
                      <w:sz w:val="21"/>
                      <w:szCs w:val="21"/>
                    </w:rPr>
                  </w:pPr>
                  <w:r>
                    <w:rPr>
                      <w:rFonts w:ascii="宋体" w:eastAsia="宋体" w:hAnsi="宋体" w:hint="eastAsia"/>
                      <w:sz w:val="21"/>
                      <w:szCs w:val="21"/>
                    </w:rPr>
                    <w:t>序号</w:t>
                  </w:r>
                </w:p>
              </w:tc>
              <w:tc>
                <w:tcPr>
                  <w:tcW w:w="2159" w:type="dxa"/>
                  <w:vAlign w:val="center"/>
                </w:tcPr>
                <w:p w:rsidR="005964F3" w:rsidRDefault="005964F3" w:rsidP="00C6395B">
                  <w:pPr>
                    <w:spacing w:line="360" w:lineRule="auto"/>
                    <w:jc w:val="center"/>
                    <w:rPr>
                      <w:rFonts w:ascii="宋体" w:eastAsia="宋体" w:hAnsi="宋体"/>
                      <w:sz w:val="21"/>
                      <w:szCs w:val="21"/>
                    </w:rPr>
                  </w:pPr>
                  <w:r>
                    <w:rPr>
                      <w:rFonts w:ascii="宋体" w:eastAsia="宋体" w:hAnsi="宋体" w:hint="eastAsia"/>
                      <w:sz w:val="21"/>
                      <w:szCs w:val="21"/>
                    </w:rPr>
                    <w:t>实验目的</w:t>
                  </w:r>
                </w:p>
              </w:tc>
              <w:tc>
                <w:tcPr>
                  <w:tcW w:w="4482" w:type="dxa"/>
                  <w:vAlign w:val="center"/>
                </w:tcPr>
                <w:p w:rsidR="005964F3" w:rsidRDefault="005964F3" w:rsidP="00C6395B">
                  <w:pPr>
                    <w:spacing w:line="360" w:lineRule="auto"/>
                    <w:jc w:val="center"/>
                    <w:rPr>
                      <w:rFonts w:ascii="宋体" w:eastAsia="宋体" w:hAnsi="宋体"/>
                      <w:sz w:val="21"/>
                      <w:szCs w:val="21"/>
                    </w:rPr>
                  </w:pPr>
                  <w:r>
                    <w:rPr>
                      <w:rFonts w:ascii="宋体" w:eastAsia="宋体" w:hAnsi="宋体" w:hint="eastAsia"/>
                      <w:sz w:val="21"/>
                      <w:szCs w:val="21"/>
                    </w:rPr>
                    <w:t>实验内容</w:t>
                  </w:r>
                </w:p>
              </w:tc>
              <w:tc>
                <w:tcPr>
                  <w:tcW w:w="880" w:type="dxa"/>
                  <w:vAlign w:val="center"/>
                </w:tcPr>
                <w:p w:rsidR="005964F3" w:rsidRDefault="005964F3" w:rsidP="00C6395B">
                  <w:pPr>
                    <w:spacing w:line="360" w:lineRule="auto"/>
                    <w:jc w:val="center"/>
                    <w:rPr>
                      <w:rFonts w:ascii="宋体" w:eastAsia="宋体" w:hAnsi="宋体"/>
                      <w:sz w:val="21"/>
                      <w:szCs w:val="21"/>
                    </w:rPr>
                  </w:pPr>
                  <w:r>
                    <w:rPr>
                      <w:rFonts w:ascii="宋体" w:eastAsia="宋体" w:hAnsi="宋体" w:hint="eastAsia"/>
                      <w:sz w:val="21"/>
                      <w:szCs w:val="21"/>
                    </w:rPr>
                    <w:t>备注</w:t>
                  </w:r>
                </w:p>
              </w:tc>
            </w:tr>
            <w:tr w:rsidR="005964F3" w:rsidTr="00C6395B">
              <w:trPr>
                <w:trHeight w:val="986"/>
              </w:trPr>
              <w:tc>
                <w:tcPr>
                  <w:tcW w:w="1066" w:type="dxa"/>
                  <w:vAlign w:val="center"/>
                </w:tcPr>
                <w:p w:rsidR="005964F3" w:rsidRDefault="005964F3" w:rsidP="00C6395B">
                  <w:pPr>
                    <w:spacing w:line="360" w:lineRule="auto"/>
                    <w:jc w:val="center"/>
                    <w:rPr>
                      <w:rFonts w:ascii="宋体" w:eastAsia="宋体" w:hAnsi="宋体"/>
                      <w:sz w:val="21"/>
                      <w:szCs w:val="21"/>
                    </w:rPr>
                  </w:pPr>
                  <w:r>
                    <w:rPr>
                      <w:rFonts w:ascii="宋体" w:eastAsia="宋体" w:hAnsi="宋体" w:hint="eastAsia"/>
                      <w:sz w:val="21"/>
                      <w:szCs w:val="21"/>
                    </w:rPr>
                    <w:t>第6周</w:t>
                  </w:r>
                </w:p>
              </w:tc>
              <w:tc>
                <w:tcPr>
                  <w:tcW w:w="2159" w:type="dxa"/>
                  <w:vAlign w:val="center"/>
                </w:tcPr>
                <w:p w:rsidR="005964F3" w:rsidRDefault="005964F3" w:rsidP="00C6395B">
                  <w:pPr>
                    <w:spacing w:line="360" w:lineRule="auto"/>
                    <w:jc w:val="center"/>
                    <w:rPr>
                      <w:rFonts w:ascii="宋体" w:eastAsia="宋体" w:hAnsi="宋体"/>
                      <w:sz w:val="21"/>
                      <w:szCs w:val="21"/>
                    </w:rPr>
                  </w:pPr>
                  <w:r>
                    <w:rPr>
                      <w:rFonts w:ascii="宋体" w:eastAsia="宋体" w:hAnsi="宋体" w:hint="eastAsia"/>
                      <w:sz w:val="21"/>
                      <w:szCs w:val="21"/>
                    </w:rPr>
                    <w:t>寻找研究方法</w:t>
                  </w:r>
                </w:p>
              </w:tc>
              <w:tc>
                <w:tcPr>
                  <w:tcW w:w="4482" w:type="dxa"/>
                  <w:vAlign w:val="center"/>
                </w:tcPr>
                <w:p w:rsidR="005964F3" w:rsidRDefault="005964F3" w:rsidP="00C6395B">
                  <w:pPr>
                    <w:spacing w:line="360" w:lineRule="auto"/>
                    <w:jc w:val="center"/>
                    <w:rPr>
                      <w:rFonts w:ascii="宋体" w:eastAsia="宋体" w:hAnsi="宋体"/>
                      <w:sz w:val="21"/>
                      <w:szCs w:val="21"/>
                    </w:rPr>
                  </w:pPr>
                  <w:r>
                    <w:rPr>
                      <w:rFonts w:ascii="宋体" w:eastAsia="宋体" w:hAnsi="宋体" w:hint="eastAsia"/>
                      <w:sz w:val="21"/>
                      <w:szCs w:val="21"/>
                    </w:rPr>
                    <w:t>调研研究现状，分析现有方法优劣</w:t>
                  </w:r>
                </w:p>
              </w:tc>
              <w:tc>
                <w:tcPr>
                  <w:tcW w:w="880" w:type="dxa"/>
                  <w:vAlign w:val="center"/>
                </w:tcPr>
                <w:p w:rsidR="005964F3" w:rsidRDefault="005964F3" w:rsidP="00C6395B">
                  <w:pPr>
                    <w:spacing w:line="360" w:lineRule="auto"/>
                    <w:jc w:val="center"/>
                    <w:rPr>
                      <w:rFonts w:ascii="宋体" w:eastAsia="宋体" w:hAnsi="宋体"/>
                      <w:sz w:val="21"/>
                      <w:szCs w:val="21"/>
                    </w:rPr>
                  </w:pPr>
                </w:p>
              </w:tc>
            </w:tr>
            <w:tr w:rsidR="005964F3" w:rsidTr="00C6395B">
              <w:trPr>
                <w:trHeight w:val="484"/>
              </w:trPr>
              <w:tc>
                <w:tcPr>
                  <w:tcW w:w="1066" w:type="dxa"/>
                  <w:vAlign w:val="center"/>
                </w:tcPr>
                <w:p w:rsidR="005964F3" w:rsidRDefault="005964F3" w:rsidP="00C6395B">
                  <w:pPr>
                    <w:spacing w:line="360" w:lineRule="auto"/>
                    <w:jc w:val="center"/>
                    <w:rPr>
                      <w:rFonts w:ascii="宋体" w:eastAsia="宋体" w:hAnsi="宋体"/>
                      <w:sz w:val="21"/>
                      <w:szCs w:val="21"/>
                    </w:rPr>
                  </w:pPr>
                  <w:r>
                    <w:rPr>
                      <w:rFonts w:ascii="宋体" w:eastAsia="宋体" w:hAnsi="宋体" w:hint="eastAsia"/>
                      <w:sz w:val="21"/>
                      <w:szCs w:val="21"/>
                    </w:rPr>
                    <w:t>第7周</w:t>
                  </w:r>
                </w:p>
              </w:tc>
              <w:tc>
                <w:tcPr>
                  <w:tcW w:w="2159" w:type="dxa"/>
                  <w:vMerge w:val="restart"/>
                  <w:vAlign w:val="center"/>
                </w:tcPr>
                <w:p w:rsidR="005964F3" w:rsidRDefault="005964F3" w:rsidP="00C6395B">
                  <w:pPr>
                    <w:spacing w:line="360" w:lineRule="auto"/>
                    <w:jc w:val="center"/>
                    <w:rPr>
                      <w:rFonts w:ascii="宋体" w:eastAsia="宋体" w:hAnsi="宋体"/>
                      <w:sz w:val="21"/>
                      <w:szCs w:val="21"/>
                    </w:rPr>
                  </w:pPr>
                  <w:r>
                    <w:rPr>
                      <w:rFonts w:ascii="宋体" w:eastAsia="宋体" w:hAnsi="宋体" w:hint="eastAsia"/>
                      <w:sz w:val="21"/>
                      <w:szCs w:val="21"/>
                    </w:rPr>
                    <w:t>知识积累</w:t>
                  </w:r>
                </w:p>
              </w:tc>
              <w:tc>
                <w:tcPr>
                  <w:tcW w:w="4482" w:type="dxa"/>
                  <w:vAlign w:val="center"/>
                </w:tcPr>
                <w:p w:rsidR="005964F3" w:rsidRDefault="005964F3" w:rsidP="00C6395B">
                  <w:pPr>
                    <w:spacing w:line="360" w:lineRule="auto"/>
                    <w:jc w:val="center"/>
                    <w:rPr>
                      <w:rFonts w:ascii="宋体" w:eastAsia="宋体" w:hAnsi="宋体"/>
                      <w:sz w:val="21"/>
                      <w:szCs w:val="21"/>
                    </w:rPr>
                  </w:pPr>
                  <w:r>
                    <w:rPr>
                      <w:rFonts w:ascii="宋体" w:eastAsia="宋体" w:hAnsi="宋体" w:hint="eastAsia"/>
                      <w:sz w:val="21"/>
                      <w:szCs w:val="21"/>
                    </w:rPr>
                    <w:t>没有基础同学进行对应知识学习</w:t>
                  </w:r>
                </w:p>
              </w:tc>
              <w:tc>
                <w:tcPr>
                  <w:tcW w:w="880" w:type="dxa"/>
                  <w:vAlign w:val="center"/>
                </w:tcPr>
                <w:p w:rsidR="005964F3" w:rsidRDefault="005964F3" w:rsidP="00C6395B">
                  <w:pPr>
                    <w:spacing w:line="360" w:lineRule="auto"/>
                    <w:jc w:val="center"/>
                    <w:rPr>
                      <w:rFonts w:ascii="宋体" w:eastAsia="宋体" w:hAnsi="宋体"/>
                      <w:sz w:val="21"/>
                      <w:szCs w:val="21"/>
                    </w:rPr>
                  </w:pPr>
                </w:p>
              </w:tc>
            </w:tr>
            <w:tr w:rsidR="005964F3" w:rsidTr="00C6395B">
              <w:trPr>
                <w:trHeight w:val="484"/>
              </w:trPr>
              <w:tc>
                <w:tcPr>
                  <w:tcW w:w="1066" w:type="dxa"/>
                  <w:vAlign w:val="center"/>
                </w:tcPr>
                <w:p w:rsidR="005964F3" w:rsidRDefault="005964F3" w:rsidP="00C6395B">
                  <w:pPr>
                    <w:spacing w:line="360" w:lineRule="auto"/>
                    <w:jc w:val="center"/>
                    <w:rPr>
                      <w:rFonts w:ascii="宋体" w:eastAsia="宋体" w:hAnsi="宋体"/>
                      <w:sz w:val="21"/>
                      <w:szCs w:val="21"/>
                    </w:rPr>
                  </w:pPr>
                  <w:r>
                    <w:rPr>
                      <w:rFonts w:ascii="宋体" w:eastAsia="宋体" w:hAnsi="宋体" w:hint="eastAsia"/>
                      <w:sz w:val="21"/>
                      <w:szCs w:val="21"/>
                    </w:rPr>
                    <w:t>第7周</w:t>
                  </w:r>
                </w:p>
              </w:tc>
              <w:tc>
                <w:tcPr>
                  <w:tcW w:w="2159" w:type="dxa"/>
                  <w:vMerge/>
                  <w:vAlign w:val="center"/>
                </w:tcPr>
                <w:p w:rsidR="005964F3" w:rsidRDefault="005964F3" w:rsidP="00C6395B">
                  <w:pPr>
                    <w:spacing w:line="360" w:lineRule="auto"/>
                    <w:jc w:val="center"/>
                    <w:rPr>
                      <w:rFonts w:ascii="宋体" w:eastAsia="宋体" w:hAnsi="宋体"/>
                      <w:sz w:val="21"/>
                      <w:szCs w:val="21"/>
                    </w:rPr>
                  </w:pPr>
                </w:p>
              </w:tc>
              <w:tc>
                <w:tcPr>
                  <w:tcW w:w="4482" w:type="dxa"/>
                  <w:vAlign w:val="center"/>
                </w:tcPr>
                <w:p w:rsidR="005964F3" w:rsidRDefault="005964F3" w:rsidP="00C6395B">
                  <w:pPr>
                    <w:spacing w:line="360" w:lineRule="auto"/>
                    <w:jc w:val="center"/>
                    <w:rPr>
                      <w:rFonts w:ascii="宋体" w:eastAsia="宋体" w:hAnsi="宋体"/>
                      <w:sz w:val="21"/>
                      <w:szCs w:val="21"/>
                    </w:rPr>
                  </w:pPr>
                  <w:r>
                    <w:rPr>
                      <w:rFonts w:ascii="宋体" w:eastAsia="宋体" w:hAnsi="宋体" w:hint="eastAsia"/>
                      <w:sz w:val="21"/>
                      <w:szCs w:val="21"/>
                    </w:rPr>
                    <w:t>有基础同学对已有知识进行巩固和思考</w:t>
                  </w:r>
                </w:p>
              </w:tc>
              <w:tc>
                <w:tcPr>
                  <w:tcW w:w="880" w:type="dxa"/>
                  <w:vAlign w:val="center"/>
                </w:tcPr>
                <w:p w:rsidR="005964F3" w:rsidRDefault="005964F3" w:rsidP="00C6395B">
                  <w:pPr>
                    <w:spacing w:line="360" w:lineRule="auto"/>
                    <w:jc w:val="center"/>
                    <w:rPr>
                      <w:rFonts w:ascii="宋体" w:eastAsia="宋体" w:hAnsi="宋体"/>
                      <w:sz w:val="21"/>
                      <w:szCs w:val="21"/>
                    </w:rPr>
                  </w:pPr>
                </w:p>
              </w:tc>
            </w:tr>
            <w:tr w:rsidR="005964F3" w:rsidTr="00C6395B">
              <w:trPr>
                <w:trHeight w:val="1404"/>
              </w:trPr>
              <w:tc>
                <w:tcPr>
                  <w:tcW w:w="1066" w:type="dxa"/>
                  <w:vAlign w:val="center"/>
                </w:tcPr>
                <w:p w:rsidR="005964F3" w:rsidRDefault="005964F3" w:rsidP="00C6395B">
                  <w:pPr>
                    <w:spacing w:line="360" w:lineRule="auto"/>
                    <w:jc w:val="center"/>
                    <w:rPr>
                      <w:rFonts w:ascii="宋体" w:eastAsia="宋体" w:hAnsi="宋体"/>
                      <w:sz w:val="21"/>
                      <w:szCs w:val="21"/>
                    </w:rPr>
                  </w:pPr>
                  <w:r>
                    <w:rPr>
                      <w:rFonts w:ascii="宋体" w:eastAsia="宋体" w:hAnsi="宋体" w:hint="eastAsia"/>
                      <w:sz w:val="21"/>
                      <w:szCs w:val="21"/>
                    </w:rPr>
                    <w:t>第8周</w:t>
                  </w:r>
                </w:p>
              </w:tc>
              <w:tc>
                <w:tcPr>
                  <w:tcW w:w="2159" w:type="dxa"/>
                  <w:vAlign w:val="center"/>
                </w:tcPr>
                <w:p w:rsidR="005964F3" w:rsidRDefault="005964F3" w:rsidP="00C6395B">
                  <w:pPr>
                    <w:spacing w:line="360" w:lineRule="auto"/>
                    <w:jc w:val="center"/>
                    <w:rPr>
                      <w:rFonts w:ascii="宋体" w:eastAsia="宋体" w:hAnsi="宋体"/>
                      <w:sz w:val="21"/>
                      <w:szCs w:val="21"/>
                    </w:rPr>
                  </w:pPr>
                  <w:r>
                    <w:rPr>
                      <w:rFonts w:ascii="宋体" w:eastAsia="宋体" w:hAnsi="宋体" w:hint="eastAsia"/>
                      <w:sz w:val="21"/>
                      <w:szCs w:val="21"/>
                    </w:rPr>
                    <w:t>讨论创新点</w:t>
                  </w:r>
                </w:p>
              </w:tc>
              <w:tc>
                <w:tcPr>
                  <w:tcW w:w="4482" w:type="dxa"/>
                  <w:vAlign w:val="center"/>
                </w:tcPr>
                <w:p w:rsidR="005964F3" w:rsidRDefault="005964F3" w:rsidP="00C6395B">
                  <w:pPr>
                    <w:spacing w:line="360" w:lineRule="auto"/>
                    <w:jc w:val="center"/>
                    <w:rPr>
                      <w:rFonts w:ascii="宋体" w:eastAsia="宋体" w:hAnsi="宋体"/>
                      <w:sz w:val="21"/>
                      <w:szCs w:val="21"/>
                    </w:rPr>
                  </w:pPr>
                  <w:r>
                    <w:rPr>
                      <w:rFonts w:ascii="宋体" w:eastAsia="宋体" w:hAnsi="宋体" w:hint="eastAsia"/>
                      <w:sz w:val="21"/>
                      <w:szCs w:val="21"/>
                    </w:rPr>
                    <w:t>综合目前所学知识及以往研究结果，分析讨论可能可行的有效方法，就谈论出来的可能方法进行一点实践验证</w:t>
                  </w:r>
                </w:p>
              </w:tc>
              <w:tc>
                <w:tcPr>
                  <w:tcW w:w="880" w:type="dxa"/>
                  <w:vAlign w:val="center"/>
                </w:tcPr>
                <w:p w:rsidR="005964F3" w:rsidRDefault="005964F3" w:rsidP="00C6395B">
                  <w:pPr>
                    <w:spacing w:line="360" w:lineRule="auto"/>
                    <w:jc w:val="center"/>
                    <w:rPr>
                      <w:rFonts w:ascii="宋体" w:eastAsia="宋体" w:hAnsi="宋体"/>
                      <w:sz w:val="21"/>
                      <w:szCs w:val="21"/>
                    </w:rPr>
                  </w:pPr>
                </w:p>
              </w:tc>
            </w:tr>
            <w:tr w:rsidR="005964F3" w:rsidTr="00C6395B">
              <w:trPr>
                <w:trHeight w:val="484"/>
              </w:trPr>
              <w:tc>
                <w:tcPr>
                  <w:tcW w:w="1066" w:type="dxa"/>
                  <w:vAlign w:val="center"/>
                </w:tcPr>
                <w:p w:rsidR="005964F3" w:rsidRDefault="005964F3" w:rsidP="00C6395B">
                  <w:pPr>
                    <w:spacing w:line="360" w:lineRule="auto"/>
                    <w:jc w:val="center"/>
                    <w:rPr>
                      <w:rFonts w:ascii="宋体" w:eastAsia="宋体" w:hAnsi="宋体"/>
                      <w:sz w:val="21"/>
                      <w:szCs w:val="21"/>
                    </w:rPr>
                  </w:pPr>
                  <w:r>
                    <w:rPr>
                      <w:rFonts w:ascii="宋体" w:eastAsia="宋体" w:hAnsi="宋体" w:hint="eastAsia"/>
                      <w:sz w:val="21"/>
                      <w:szCs w:val="21"/>
                    </w:rPr>
                    <w:t>第9周</w:t>
                  </w:r>
                </w:p>
              </w:tc>
              <w:tc>
                <w:tcPr>
                  <w:tcW w:w="2159" w:type="dxa"/>
                  <w:vAlign w:val="center"/>
                </w:tcPr>
                <w:p w:rsidR="005964F3" w:rsidRDefault="005964F3" w:rsidP="00C6395B">
                  <w:pPr>
                    <w:spacing w:line="360" w:lineRule="auto"/>
                    <w:jc w:val="center"/>
                    <w:rPr>
                      <w:rFonts w:ascii="宋体" w:eastAsia="宋体" w:hAnsi="宋体"/>
                      <w:sz w:val="21"/>
                      <w:szCs w:val="21"/>
                    </w:rPr>
                  </w:pPr>
                  <w:r>
                    <w:rPr>
                      <w:rFonts w:ascii="宋体" w:eastAsia="宋体" w:hAnsi="宋体" w:hint="eastAsia"/>
                      <w:sz w:val="21"/>
                      <w:szCs w:val="21"/>
                    </w:rPr>
                    <w:t>确定最终方向</w:t>
                  </w:r>
                </w:p>
              </w:tc>
              <w:tc>
                <w:tcPr>
                  <w:tcW w:w="4482" w:type="dxa"/>
                  <w:vAlign w:val="center"/>
                </w:tcPr>
                <w:p w:rsidR="005964F3" w:rsidRDefault="005964F3" w:rsidP="00C6395B">
                  <w:pPr>
                    <w:spacing w:line="360" w:lineRule="auto"/>
                    <w:jc w:val="center"/>
                    <w:rPr>
                      <w:rFonts w:ascii="宋体" w:eastAsia="宋体" w:hAnsi="宋体"/>
                      <w:sz w:val="21"/>
                      <w:szCs w:val="21"/>
                    </w:rPr>
                  </w:pPr>
                  <w:r>
                    <w:rPr>
                      <w:rFonts w:ascii="宋体" w:eastAsia="宋体" w:hAnsi="宋体" w:hint="eastAsia"/>
                      <w:sz w:val="21"/>
                      <w:szCs w:val="21"/>
                    </w:rPr>
                    <w:t>就现有研究实践结果与老师讨论，讨论得到更具体可行的方案，并开始实施</w:t>
                  </w:r>
                </w:p>
              </w:tc>
              <w:tc>
                <w:tcPr>
                  <w:tcW w:w="880" w:type="dxa"/>
                  <w:vAlign w:val="center"/>
                </w:tcPr>
                <w:p w:rsidR="005964F3" w:rsidRDefault="005964F3" w:rsidP="00C6395B">
                  <w:pPr>
                    <w:spacing w:line="360" w:lineRule="auto"/>
                    <w:jc w:val="center"/>
                    <w:rPr>
                      <w:rFonts w:ascii="宋体" w:eastAsia="宋体" w:hAnsi="宋体"/>
                      <w:sz w:val="21"/>
                      <w:szCs w:val="21"/>
                    </w:rPr>
                  </w:pPr>
                </w:p>
              </w:tc>
            </w:tr>
            <w:tr w:rsidR="005964F3" w:rsidTr="00C6395B">
              <w:trPr>
                <w:trHeight w:val="484"/>
              </w:trPr>
              <w:tc>
                <w:tcPr>
                  <w:tcW w:w="1066" w:type="dxa"/>
                  <w:vAlign w:val="center"/>
                </w:tcPr>
                <w:p w:rsidR="005964F3" w:rsidRDefault="005964F3" w:rsidP="00C6395B">
                  <w:pPr>
                    <w:spacing w:line="360" w:lineRule="auto"/>
                    <w:jc w:val="center"/>
                    <w:rPr>
                      <w:rFonts w:ascii="宋体" w:eastAsia="宋体" w:hAnsi="宋体"/>
                      <w:sz w:val="21"/>
                      <w:szCs w:val="21"/>
                    </w:rPr>
                  </w:pPr>
                  <w:r>
                    <w:rPr>
                      <w:rFonts w:ascii="宋体" w:eastAsia="宋体" w:hAnsi="宋体" w:hint="eastAsia"/>
                      <w:sz w:val="21"/>
                      <w:szCs w:val="21"/>
                    </w:rPr>
                    <w:t>第10周</w:t>
                  </w:r>
                </w:p>
              </w:tc>
              <w:tc>
                <w:tcPr>
                  <w:tcW w:w="2159" w:type="dxa"/>
                  <w:vAlign w:val="center"/>
                </w:tcPr>
                <w:p w:rsidR="005964F3" w:rsidRDefault="005964F3" w:rsidP="00C6395B">
                  <w:pPr>
                    <w:spacing w:line="360" w:lineRule="auto"/>
                    <w:jc w:val="center"/>
                    <w:rPr>
                      <w:rFonts w:ascii="宋体" w:eastAsia="宋体" w:hAnsi="宋体"/>
                      <w:sz w:val="21"/>
                      <w:szCs w:val="21"/>
                    </w:rPr>
                  </w:pPr>
                  <w:r>
                    <w:rPr>
                      <w:rFonts w:ascii="宋体" w:eastAsia="宋体" w:hAnsi="宋体" w:hint="eastAsia"/>
                      <w:sz w:val="21"/>
                      <w:szCs w:val="21"/>
                    </w:rPr>
                    <w:t>完成研究实验</w:t>
                  </w:r>
                </w:p>
              </w:tc>
              <w:tc>
                <w:tcPr>
                  <w:tcW w:w="4482" w:type="dxa"/>
                  <w:vAlign w:val="center"/>
                </w:tcPr>
                <w:p w:rsidR="005964F3" w:rsidRDefault="005964F3" w:rsidP="00C6395B">
                  <w:pPr>
                    <w:spacing w:line="360" w:lineRule="auto"/>
                    <w:jc w:val="center"/>
                    <w:rPr>
                      <w:rFonts w:ascii="宋体" w:eastAsia="宋体" w:hAnsi="宋体"/>
                      <w:sz w:val="21"/>
                      <w:szCs w:val="21"/>
                    </w:rPr>
                  </w:pPr>
                  <w:proofErr w:type="gramStart"/>
                  <w:r>
                    <w:rPr>
                      <w:rFonts w:ascii="宋体" w:eastAsia="宋体" w:hAnsi="宋体" w:hint="eastAsia"/>
                      <w:sz w:val="21"/>
                      <w:szCs w:val="21"/>
                    </w:rPr>
                    <w:t>就之前</w:t>
                  </w:r>
                  <w:proofErr w:type="gramEnd"/>
                  <w:r>
                    <w:rPr>
                      <w:rFonts w:ascii="宋体" w:eastAsia="宋体" w:hAnsi="宋体" w:hint="eastAsia"/>
                      <w:sz w:val="21"/>
                      <w:szCs w:val="21"/>
                    </w:rPr>
                    <w:t>得到的方案完成研究实验</w:t>
                  </w:r>
                </w:p>
              </w:tc>
              <w:tc>
                <w:tcPr>
                  <w:tcW w:w="880" w:type="dxa"/>
                  <w:vAlign w:val="center"/>
                </w:tcPr>
                <w:p w:rsidR="005964F3" w:rsidRDefault="005964F3" w:rsidP="00C6395B">
                  <w:pPr>
                    <w:spacing w:line="360" w:lineRule="auto"/>
                    <w:jc w:val="center"/>
                    <w:rPr>
                      <w:rFonts w:ascii="宋体" w:eastAsia="宋体" w:hAnsi="宋体"/>
                      <w:sz w:val="21"/>
                      <w:szCs w:val="21"/>
                    </w:rPr>
                  </w:pPr>
                </w:p>
              </w:tc>
            </w:tr>
            <w:tr w:rsidR="005964F3" w:rsidTr="00C6395B">
              <w:trPr>
                <w:trHeight w:val="484"/>
              </w:trPr>
              <w:tc>
                <w:tcPr>
                  <w:tcW w:w="1066" w:type="dxa"/>
                  <w:vAlign w:val="center"/>
                </w:tcPr>
                <w:p w:rsidR="005964F3" w:rsidRDefault="005964F3" w:rsidP="00C6395B">
                  <w:pPr>
                    <w:spacing w:line="360" w:lineRule="auto"/>
                    <w:jc w:val="center"/>
                    <w:rPr>
                      <w:rFonts w:ascii="宋体" w:eastAsia="宋体" w:hAnsi="宋体"/>
                      <w:sz w:val="21"/>
                      <w:szCs w:val="21"/>
                    </w:rPr>
                  </w:pPr>
                  <w:r>
                    <w:rPr>
                      <w:rFonts w:ascii="宋体" w:eastAsia="宋体" w:hAnsi="宋体" w:hint="eastAsia"/>
                      <w:sz w:val="21"/>
                      <w:szCs w:val="21"/>
                    </w:rPr>
                    <w:t>第11周</w:t>
                  </w:r>
                </w:p>
              </w:tc>
              <w:tc>
                <w:tcPr>
                  <w:tcW w:w="2159" w:type="dxa"/>
                  <w:vAlign w:val="center"/>
                </w:tcPr>
                <w:p w:rsidR="005964F3" w:rsidRDefault="005964F3" w:rsidP="00C6395B">
                  <w:pPr>
                    <w:spacing w:line="360" w:lineRule="auto"/>
                    <w:jc w:val="center"/>
                    <w:rPr>
                      <w:rFonts w:ascii="宋体" w:eastAsia="宋体" w:hAnsi="宋体"/>
                      <w:sz w:val="21"/>
                      <w:szCs w:val="21"/>
                    </w:rPr>
                  </w:pPr>
                  <w:r>
                    <w:rPr>
                      <w:rFonts w:ascii="宋体" w:eastAsia="宋体" w:hAnsi="宋体" w:hint="eastAsia"/>
                      <w:sz w:val="21"/>
                      <w:szCs w:val="21"/>
                    </w:rPr>
                    <w:t>撰写研究报告</w:t>
                  </w:r>
                </w:p>
              </w:tc>
              <w:tc>
                <w:tcPr>
                  <w:tcW w:w="4482" w:type="dxa"/>
                  <w:vAlign w:val="center"/>
                </w:tcPr>
                <w:p w:rsidR="005964F3" w:rsidRDefault="005964F3" w:rsidP="00C6395B">
                  <w:pPr>
                    <w:spacing w:line="360" w:lineRule="auto"/>
                    <w:jc w:val="center"/>
                    <w:rPr>
                      <w:rFonts w:ascii="宋体" w:eastAsia="宋体" w:hAnsi="宋体"/>
                      <w:sz w:val="21"/>
                      <w:szCs w:val="21"/>
                    </w:rPr>
                  </w:pPr>
                  <w:r>
                    <w:rPr>
                      <w:rFonts w:ascii="宋体" w:eastAsia="宋体" w:hAnsi="宋体" w:hint="eastAsia"/>
                      <w:sz w:val="21"/>
                      <w:szCs w:val="21"/>
                    </w:rPr>
                    <w:t>对完成的实验撰写研究报告，一方面培养撰写研究论文的能力，一方面总结报告</w:t>
                  </w:r>
                </w:p>
              </w:tc>
              <w:tc>
                <w:tcPr>
                  <w:tcW w:w="880" w:type="dxa"/>
                  <w:vAlign w:val="center"/>
                </w:tcPr>
                <w:p w:rsidR="005964F3" w:rsidRDefault="005964F3" w:rsidP="00C6395B">
                  <w:pPr>
                    <w:spacing w:line="360" w:lineRule="auto"/>
                    <w:jc w:val="center"/>
                    <w:rPr>
                      <w:rFonts w:ascii="宋体" w:eastAsia="宋体" w:hAnsi="宋体"/>
                      <w:sz w:val="21"/>
                      <w:szCs w:val="21"/>
                    </w:rPr>
                  </w:pPr>
                </w:p>
              </w:tc>
            </w:tr>
          </w:tbl>
          <w:p w:rsidR="005964F3" w:rsidRDefault="005964F3" w:rsidP="00C6395B">
            <w:pPr>
              <w:spacing w:line="360" w:lineRule="auto"/>
              <w:rPr>
                <w:rFonts w:ascii="宋体" w:eastAsia="宋体" w:hAnsi="宋体"/>
                <w:sz w:val="21"/>
                <w:szCs w:val="21"/>
              </w:rPr>
            </w:pPr>
          </w:p>
        </w:tc>
      </w:tr>
      <w:tr w:rsidR="005964F3" w:rsidTr="00C6395B">
        <w:trPr>
          <w:trHeight w:val="410"/>
          <w:jc w:val="center"/>
        </w:trPr>
        <w:tc>
          <w:tcPr>
            <w:tcW w:w="9063" w:type="dxa"/>
            <w:gridSpan w:val="6"/>
            <w:tcBorders>
              <w:top w:val="single" w:sz="8" w:space="0" w:color="auto"/>
              <w:left w:val="single" w:sz="8" w:space="0" w:color="auto"/>
              <w:bottom w:val="single" w:sz="4" w:space="0" w:color="auto"/>
              <w:right w:val="single" w:sz="8" w:space="0" w:color="auto"/>
            </w:tcBorders>
          </w:tcPr>
          <w:p w:rsidR="005964F3" w:rsidRDefault="005964F3" w:rsidP="00C6395B">
            <w:pPr>
              <w:spacing w:line="360" w:lineRule="auto"/>
              <w:rPr>
                <w:rFonts w:ascii="宋体" w:eastAsia="宋体" w:hAnsi="宋体"/>
                <w:sz w:val="21"/>
                <w:szCs w:val="21"/>
              </w:rPr>
            </w:pPr>
            <w:r>
              <w:rPr>
                <w:rFonts w:ascii="宋体" w:eastAsia="宋体" w:hAnsi="宋体" w:hint="eastAsia"/>
                <w:sz w:val="21"/>
                <w:szCs w:val="21"/>
              </w:rPr>
              <w:lastRenderedPageBreak/>
              <w:t>项目预期达到的目标及结题形式：</w:t>
            </w:r>
          </w:p>
          <w:p w:rsidR="005964F3" w:rsidRPr="00586905" w:rsidRDefault="005964F3" w:rsidP="00C6395B">
            <w:pPr>
              <w:spacing w:line="360" w:lineRule="auto"/>
              <w:ind w:firstLineChars="200" w:firstLine="412"/>
              <w:rPr>
                <w:rFonts w:ascii="宋体" w:eastAsia="宋体" w:hAnsi="宋体"/>
                <w:sz w:val="21"/>
                <w:szCs w:val="21"/>
              </w:rPr>
            </w:pPr>
            <w:r>
              <w:rPr>
                <w:rFonts w:ascii="宋体" w:eastAsia="宋体" w:hAnsi="宋体" w:hint="eastAsia"/>
                <w:sz w:val="21"/>
                <w:szCs w:val="21"/>
              </w:rPr>
              <w:t>预期目标1.</w:t>
            </w:r>
            <w:r w:rsidRPr="00586905">
              <w:rPr>
                <w:rFonts w:ascii="宋体" w:eastAsia="宋体" w:hAnsi="宋体" w:hint="eastAsia"/>
                <w:sz w:val="21"/>
                <w:szCs w:val="21"/>
              </w:rPr>
              <w:t>主要实现三大功能：拍照识别能量功能；疾病预测功能，以及分享圈分享功能</w:t>
            </w:r>
            <w:r>
              <w:rPr>
                <w:rFonts w:ascii="宋体" w:eastAsia="宋体" w:hAnsi="宋体" w:hint="eastAsia"/>
                <w:sz w:val="21"/>
                <w:szCs w:val="21"/>
              </w:rPr>
              <w:t>及</w:t>
            </w:r>
            <w:r w:rsidRPr="00586905">
              <w:rPr>
                <w:rFonts w:ascii="宋体" w:eastAsia="宋体" w:hAnsi="宋体" w:hint="eastAsia"/>
                <w:sz w:val="21"/>
                <w:szCs w:val="21"/>
              </w:rPr>
              <w:t>附加的小功能例如根据用户的情况提出一些健康建议，比如应当增加</w:t>
            </w:r>
            <w:proofErr w:type="gramStart"/>
            <w:r w:rsidRPr="00586905">
              <w:rPr>
                <w:rFonts w:ascii="宋体" w:eastAsia="宋体" w:hAnsi="宋体" w:hint="eastAsia"/>
                <w:sz w:val="21"/>
                <w:szCs w:val="21"/>
              </w:rPr>
              <w:t>什么什么</w:t>
            </w:r>
            <w:proofErr w:type="gramEnd"/>
            <w:r w:rsidRPr="00586905">
              <w:rPr>
                <w:rFonts w:ascii="宋体" w:eastAsia="宋体" w:hAnsi="宋体" w:hint="eastAsia"/>
                <w:sz w:val="21"/>
                <w:szCs w:val="21"/>
              </w:rPr>
              <w:t>食物的摄入，建议适当进行什么样的运动，运动多久等等。</w:t>
            </w:r>
          </w:p>
          <w:p w:rsidR="005964F3" w:rsidRPr="00586905" w:rsidRDefault="005964F3" w:rsidP="00C6395B">
            <w:pPr>
              <w:spacing w:line="360" w:lineRule="auto"/>
              <w:ind w:firstLineChars="200" w:firstLine="412"/>
              <w:rPr>
                <w:rFonts w:ascii="宋体" w:eastAsia="宋体" w:hAnsi="宋体"/>
                <w:sz w:val="21"/>
                <w:szCs w:val="21"/>
              </w:rPr>
            </w:pPr>
            <w:r>
              <w:rPr>
                <w:rFonts w:ascii="宋体" w:eastAsia="宋体" w:hAnsi="宋体" w:hint="eastAsia"/>
                <w:sz w:val="21"/>
                <w:szCs w:val="21"/>
              </w:rPr>
              <w:t>预期目标2.</w:t>
            </w:r>
            <w:r w:rsidRPr="00586905">
              <w:rPr>
                <w:rFonts w:ascii="宋体" w:eastAsia="宋体" w:hAnsi="宋体" w:hint="eastAsia"/>
                <w:sz w:val="21"/>
                <w:szCs w:val="21"/>
              </w:rPr>
              <w:t>知识库的建立完成，初期能完成食物的大致识别，同时随着次数的增加，准确性大幅增加。如果遇到识别不到或识别错误的，用户添加正确数据后，后台能够对判定进行修正，增加下一次相应菜品的识别率，实现自主修正效果。</w:t>
            </w:r>
          </w:p>
          <w:p w:rsidR="005964F3" w:rsidRDefault="005964F3" w:rsidP="00C6395B">
            <w:pPr>
              <w:spacing w:line="360" w:lineRule="auto"/>
              <w:ind w:firstLineChars="200" w:firstLine="412"/>
              <w:rPr>
                <w:rFonts w:ascii="宋体" w:eastAsia="宋体" w:hAnsi="宋体"/>
                <w:sz w:val="21"/>
                <w:szCs w:val="21"/>
              </w:rPr>
            </w:pPr>
            <w:r>
              <w:rPr>
                <w:rFonts w:ascii="宋体" w:eastAsia="宋体" w:hAnsi="宋体" w:hint="eastAsia"/>
                <w:sz w:val="21"/>
                <w:szCs w:val="21"/>
              </w:rPr>
              <w:t>预期目标3.</w:t>
            </w:r>
            <w:r w:rsidRPr="00586905">
              <w:rPr>
                <w:rFonts w:ascii="宋体" w:eastAsia="宋体" w:hAnsi="宋体" w:hint="eastAsia"/>
                <w:sz w:val="21"/>
                <w:szCs w:val="21"/>
              </w:rPr>
              <w:t>项目产品通过向用户建议食物及运动量，提高用户的健康体验，同时，通过从数据层面上的数字分析，让用户能够更加轻松的掌握自身的基本健康状况，能自主避免暴饮暴食，避免暴食带来的肥胖，从而提高用户的健康使用体验及健康意识。</w:t>
            </w:r>
          </w:p>
          <w:p w:rsidR="005964F3" w:rsidRDefault="005964F3">
            <w:pPr>
              <w:spacing w:line="360" w:lineRule="auto"/>
              <w:ind w:firstLineChars="200" w:firstLine="412"/>
              <w:rPr>
                <w:rFonts w:ascii="宋体" w:eastAsia="宋体" w:hAnsi="宋体"/>
                <w:sz w:val="21"/>
                <w:szCs w:val="21"/>
              </w:rPr>
              <w:pPrChange w:id="36" w:author="thinkpad" w:date="2017-03-05T20:26:00Z">
                <w:pPr>
                  <w:ind w:firstLineChars="200" w:firstLine="412"/>
                </w:pPr>
              </w:pPrChange>
            </w:pPr>
            <w:r>
              <w:rPr>
                <w:rFonts w:ascii="宋体" w:eastAsia="宋体" w:hAnsi="宋体" w:hint="eastAsia"/>
                <w:sz w:val="21"/>
                <w:szCs w:val="21"/>
              </w:rPr>
              <w:t>本项目结题之后，设计出《</w:t>
            </w:r>
            <w:r w:rsidR="008A4086" w:rsidRPr="008A4086">
              <w:rPr>
                <w:rFonts w:ascii="宋体" w:eastAsia="宋体" w:hAnsi="宋体" w:hint="eastAsia"/>
                <w:color w:val="FF0000"/>
                <w:sz w:val="21"/>
                <w:szCs w:val="21"/>
                <w:u w:val="single"/>
              </w:rPr>
              <w:t>基于深度学习的食品图像识别方法研究</w:t>
            </w:r>
            <w:r w:rsidR="008A4086">
              <w:rPr>
                <w:rFonts w:ascii="宋体" w:eastAsia="宋体" w:hAnsi="宋体" w:hint="eastAsia"/>
                <w:color w:val="FF0000"/>
                <w:sz w:val="21"/>
                <w:szCs w:val="21"/>
                <w:u w:val="single"/>
              </w:rPr>
              <w:t>的</w:t>
            </w:r>
            <w:r w:rsidRPr="008A4086">
              <w:rPr>
                <w:rFonts w:ascii="宋体" w:eastAsia="宋体" w:hAnsi="宋体"/>
                <w:color w:val="FF0000"/>
                <w:sz w:val="21"/>
                <w:szCs w:val="21"/>
                <w:u w:val="single"/>
              </w:rPr>
              <w:t>APP</w:t>
            </w:r>
            <w:r>
              <w:rPr>
                <w:rFonts w:ascii="宋体" w:eastAsia="宋体" w:hAnsi="宋体" w:hint="eastAsia"/>
                <w:sz w:val="21"/>
                <w:szCs w:val="21"/>
              </w:rPr>
              <w:t>》。该系统用于android操作系统，</w:t>
            </w:r>
            <w:r w:rsidRPr="0092137B">
              <w:rPr>
                <w:rFonts w:ascii="宋体" w:eastAsia="宋体" w:hAnsi="宋体" w:hint="eastAsia"/>
                <w:color w:val="FF0000"/>
                <w:sz w:val="21"/>
                <w:szCs w:val="21"/>
                <w:u w:val="single"/>
              </w:rPr>
              <w:t>实现利用</w:t>
            </w:r>
            <w:r>
              <w:rPr>
                <w:rFonts w:ascii="宋体" w:eastAsia="宋体" w:hAnsi="宋体" w:hint="eastAsia"/>
                <w:color w:val="FF0000"/>
                <w:sz w:val="21"/>
                <w:szCs w:val="21"/>
                <w:u w:val="single"/>
              </w:rPr>
              <w:t>拍照识别食物，同时智能管理健康</w:t>
            </w:r>
            <w:r w:rsidRPr="0092137B">
              <w:rPr>
                <w:rFonts w:ascii="宋体" w:eastAsia="宋体" w:hAnsi="宋体" w:hint="eastAsia"/>
                <w:color w:val="FF0000"/>
                <w:sz w:val="21"/>
                <w:szCs w:val="21"/>
                <w:u w:val="single"/>
              </w:rPr>
              <w:t>，帮助用户获得更好的</w:t>
            </w:r>
            <w:r>
              <w:rPr>
                <w:rFonts w:ascii="宋体" w:eastAsia="宋体" w:hAnsi="宋体" w:hint="eastAsia"/>
                <w:color w:val="FF0000"/>
                <w:sz w:val="21"/>
                <w:szCs w:val="21"/>
                <w:u w:val="single"/>
              </w:rPr>
              <w:t>健康</w:t>
            </w:r>
            <w:r w:rsidRPr="0092137B">
              <w:rPr>
                <w:rFonts w:ascii="宋体" w:eastAsia="宋体" w:hAnsi="宋体" w:hint="eastAsia"/>
                <w:color w:val="FF0000"/>
                <w:sz w:val="21"/>
                <w:szCs w:val="21"/>
                <w:u w:val="single"/>
              </w:rPr>
              <w:t>体验</w:t>
            </w:r>
            <w:r>
              <w:rPr>
                <w:rFonts w:ascii="宋体" w:eastAsia="宋体" w:hAnsi="宋体" w:hint="eastAsia"/>
                <w:sz w:val="21"/>
                <w:szCs w:val="21"/>
              </w:rPr>
              <w:t>，本项目结题后产生的成果有 :</w:t>
            </w:r>
          </w:p>
          <w:p w:rsidR="005964F3" w:rsidRDefault="005964F3">
            <w:pPr>
              <w:spacing w:line="360" w:lineRule="auto"/>
              <w:ind w:firstLineChars="200" w:firstLine="412"/>
              <w:rPr>
                <w:rFonts w:ascii="宋体" w:eastAsia="宋体" w:hAnsi="宋体"/>
                <w:sz w:val="21"/>
                <w:szCs w:val="21"/>
              </w:rPr>
              <w:pPrChange w:id="37" w:author="thinkpad" w:date="2017-03-05T20:26:00Z">
                <w:pPr>
                  <w:ind w:firstLineChars="200" w:firstLine="412"/>
                </w:pPr>
              </w:pPrChange>
            </w:pPr>
            <w:r>
              <w:rPr>
                <w:rFonts w:ascii="宋体" w:eastAsia="宋体" w:hAnsi="宋体" w:hint="eastAsia"/>
                <w:sz w:val="21"/>
                <w:szCs w:val="21"/>
              </w:rPr>
              <w:t xml:space="preserve">                         （1）</w:t>
            </w:r>
            <w:r w:rsidR="008A4086" w:rsidRPr="008A4086">
              <w:rPr>
                <w:rFonts w:ascii="宋体" w:eastAsia="宋体" w:hAnsi="宋体" w:hint="eastAsia"/>
                <w:color w:val="FF0000"/>
                <w:sz w:val="21"/>
                <w:szCs w:val="21"/>
              </w:rPr>
              <w:t>基于深度学习的食品图像识别方法研究的</w:t>
            </w:r>
            <w:r>
              <w:rPr>
                <w:rFonts w:ascii="宋体" w:eastAsia="宋体" w:hAnsi="宋体"/>
                <w:color w:val="FF0000"/>
                <w:sz w:val="21"/>
                <w:szCs w:val="21"/>
              </w:rPr>
              <w:t>APP</w:t>
            </w:r>
            <w:ins w:id="38" w:author="Administrator" w:date="2017-03-06T18:03:00Z">
              <w:r>
                <w:rPr>
                  <w:rFonts w:ascii="宋体" w:eastAsia="宋体" w:hAnsi="宋体" w:hint="eastAsia"/>
                  <w:sz w:val="21"/>
                  <w:szCs w:val="21"/>
                </w:rPr>
                <w:t>软件一套</w:t>
              </w:r>
            </w:ins>
          </w:p>
          <w:p w:rsidR="005964F3" w:rsidRDefault="005964F3">
            <w:pPr>
              <w:spacing w:line="360" w:lineRule="auto"/>
              <w:ind w:firstLineChars="200" w:firstLine="412"/>
              <w:rPr>
                <w:rFonts w:ascii="宋体" w:eastAsia="宋体" w:hAnsi="宋体"/>
                <w:sz w:val="21"/>
                <w:szCs w:val="21"/>
              </w:rPr>
              <w:pPrChange w:id="39" w:author="thinkpad" w:date="2017-03-05T20:26:00Z">
                <w:pPr>
                  <w:ind w:firstLineChars="200" w:firstLine="412"/>
                </w:pPr>
              </w:pPrChange>
            </w:pPr>
            <w:r>
              <w:rPr>
                <w:rFonts w:ascii="宋体" w:eastAsia="宋体" w:hAnsi="宋体" w:hint="eastAsia"/>
                <w:sz w:val="21"/>
                <w:szCs w:val="21"/>
              </w:rPr>
              <w:t xml:space="preserve">                         （2）项目总结报告一份</w:t>
            </w:r>
          </w:p>
          <w:p w:rsidR="005964F3" w:rsidRPr="00B077A0" w:rsidRDefault="005964F3" w:rsidP="00C6395B">
            <w:pPr>
              <w:spacing w:line="360" w:lineRule="auto"/>
              <w:ind w:firstLineChars="200" w:firstLine="412"/>
              <w:rPr>
                <w:rFonts w:ascii="宋体" w:eastAsia="宋体" w:hAnsi="宋体"/>
                <w:sz w:val="21"/>
                <w:szCs w:val="21"/>
              </w:rPr>
            </w:pPr>
            <w:r>
              <w:rPr>
                <w:rFonts w:ascii="宋体" w:eastAsia="宋体" w:hAnsi="宋体" w:hint="eastAsia"/>
                <w:sz w:val="21"/>
                <w:szCs w:val="21"/>
              </w:rPr>
              <w:t xml:space="preserve">                         （3）系统使用说明书一份</w:t>
            </w:r>
          </w:p>
        </w:tc>
      </w:tr>
      <w:tr w:rsidR="005964F3" w:rsidTr="00C6395B">
        <w:trPr>
          <w:trHeight w:val="410"/>
          <w:jc w:val="center"/>
        </w:trPr>
        <w:tc>
          <w:tcPr>
            <w:tcW w:w="9063" w:type="dxa"/>
            <w:gridSpan w:val="6"/>
            <w:tcBorders>
              <w:top w:val="single" w:sz="8" w:space="0" w:color="auto"/>
              <w:left w:val="single" w:sz="8" w:space="0" w:color="auto"/>
              <w:bottom w:val="single" w:sz="4" w:space="0" w:color="auto"/>
              <w:right w:val="single" w:sz="8" w:space="0" w:color="auto"/>
            </w:tcBorders>
          </w:tcPr>
          <w:p w:rsidR="005964F3" w:rsidRDefault="005964F3" w:rsidP="00C6395B">
            <w:pPr>
              <w:spacing w:line="360" w:lineRule="auto"/>
              <w:rPr>
                <w:rFonts w:ascii="宋体" w:eastAsia="宋体" w:hAnsi="宋体"/>
                <w:sz w:val="21"/>
                <w:szCs w:val="21"/>
              </w:rPr>
            </w:pPr>
            <w:r>
              <w:rPr>
                <w:rFonts w:ascii="宋体" w:eastAsia="宋体" w:hAnsi="宋体" w:hint="eastAsia"/>
                <w:sz w:val="21"/>
                <w:szCs w:val="21"/>
              </w:rPr>
              <w:t>所在实验室意见：</w:t>
            </w:r>
          </w:p>
          <w:p w:rsidR="005964F3" w:rsidRDefault="005964F3" w:rsidP="00C6395B">
            <w:pPr>
              <w:spacing w:line="360" w:lineRule="auto"/>
              <w:rPr>
                <w:rFonts w:ascii="宋体" w:eastAsia="宋体" w:hAnsi="宋体"/>
                <w:sz w:val="21"/>
                <w:szCs w:val="21"/>
              </w:rPr>
            </w:pPr>
          </w:p>
          <w:p w:rsidR="005964F3" w:rsidRDefault="005964F3" w:rsidP="00C6395B">
            <w:pPr>
              <w:spacing w:line="360" w:lineRule="auto"/>
              <w:rPr>
                <w:ins w:id="40" w:author="thinkpad" w:date="2017-03-05T20:27:00Z"/>
                <w:rFonts w:ascii="宋体" w:eastAsia="宋体" w:hAnsi="宋体"/>
                <w:sz w:val="21"/>
                <w:szCs w:val="21"/>
              </w:rPr>
            </w:pPr>
          </w:p>
          <w:p w:rsidR="005964F3" w:rsidRDefault="005964F3" w:rsidP="00C6395B">
            <w:pPr>
              <w:spacing w:line="360" w:lineRule="auto"/>
              <w:rPr>
                <w:ins w:id="41" w:author="thinkpad" w:date="2017-03-05T20:27:00Z"/>
                <w:rFonts w:ascii="宋体" w:eastAsia="宋体" w:hAnsi="宋体"/>
                <w:sz w:val="21"/>
                <w:szCs w:val="21"/>
              </w:rPr>
            </w:pPr>
          </w:p>
          <w:p w:rsidR="005964F3" w:rsidRDefault="005964F3" w:rsidP="00C6395B">
            <w:pPr>
              <w:spacing w:line="360" w:lineRule="auto"/>
              <w:rPr>
                <w:rFonts w:ascii="宋体" w:eastAsia="宋体" w:hAnsi="宋体"/>
                <w:sz w:val="21"/>
                <w:szCs w:val="21"/>
              </w:rPr>
            </w:pPr>
          </w:p>
          <w:p w:rsidR="008A4086" w:rsidRDefault="008A4086" w:rsidP="00C6395B">
            <w:pPr>
              <w:spacing w:line="360" w:lineRule="auto"/>
              <w:rPr>
                <w:rFonts w:ascii="宋体" w:eastAsia="宋体" w:hAnsi="宋体"/>
                <w:sz w:val="21"/>
                <w:szCs w:val="21"/>
              </w:rPr>
            </w:pPr>
          </w:p>
          <w:p w:rsidR="008A4086" w:rsidRDefault="008A4086" w:rsidP="00C6395B">
            <w:pPr>
              <w:spacing w:line="360" w:lineRule="auto"/>
              <w:rPr>
                <w:rFonts w:ascii="宋体" w:eastAsia="宋体" w:hAnsi="宋体"/>
                <w:sz w:val="21"/>
                <w:szCs w:val="21"/>
              </w:rPr>
            </w:pPr>
          </w:p>
          <w:p w:rsidR="008A4086" w:rsidRDefault="008A4086" w:rsidP="00C6395B">
            <w:pPr>
              <w:spacing w:line="360" w:lineRule="auto"/>
              <w:rPr>
                <w:rFonts w:ascii="宋体" w:eastAsia="宋体" w:hAnsi="宋体"/>
                <w:sz w:val="21"/>
                <w:szCs w:val="21"/>
              </w:rPr>
            </w:pPr>
          </w:p>
          <w:p w:rsidR="005964F3" w:rsidRDefault="005964F3" w:rsidP="00C6395B">
            <w:pPr>
              <w:spacing w:line="360" w:lineRule="auto"/>
              <w:rPr>
                <w:rFonts w:ascii="宋体" w:eastAsia="宋体" w:hAnsi="宋体"/>
                <w:sz w:val="21"/>
                <w:szCs w:val="21"/>
              </w:rPr>
            </w:pPr>
          </w:p>
          <w:p w:rsidR="005964F3" w:rsidRDefault="005964F3" w:rsidP="00C6395B">
            <w:pPr>
              <w:spacing w:line="360" w:lineRule="auto"/>
              <w:rPr>
                <w:rFonts w:ascii="宋体" w:eastAsia="宋体" w:hAnsi="宋体"/>
                <w:sz w:val="21"/>
                <w:szCs w:val="21"/>
              </w:rPr>
            </w:pPr>
          </w:p>
          <w:p w:rsidR="005964F3" w:rsidRDefault="005964F3" w:rsidP="00C6395B">
            <w:pPr>
              <w:spacing w:line="360" w:lineRule="auto"/>
              <w:ind w:firstLineChars="2300" w:firstLine="4738"/>
              <w:rPr>
                <w:rFonts w:ascii="宋体" w:eastAsia="宋体" w:hAnsi="宋体"/>
                <w:sz w:val="21"/>
                <w:szCs w:val="21"/>
              </w:rPr>
            </w:pPr>
            <w:r>
              <w:rPr>
                <w:rFonts w:ascii="宋体" w:eastAsia="宋体" w:hAnsi="宋体" w:hint="eastAsia"/>
                <w:sz w:val="21"/>
                <w:szCs w:val="21"/>
              </w:rPr>
              <w:t>实验室主任签字：</w:t>
            </w:r>
          </w:p>
          <w:p w:rsidR="005964F3" w:rsidRDefault="005964F3" w:rsidP="00C6395B">
            <w:pPr>
              <w:spacing w:line="360" w:lineRule="auto"/>
              <w:rPr>
                <w:rFonts w:ascii="宋体" w:eastAsia="宋体" w:hAnsi="宋体"/>
                <w:sz w:val="21"/>
                <w:szCs w:val="21"/>
              </w:rPr>
            </w:pPr>
            <w:r>
              <w:rPr>
                <w:rFonts w:ascii="宋体" w:eastAsia="宋体" w:hAnsi="宋体" w:hint="eastAsia"/>
                <w:sz w:val="21"/>
                <w:szCs w:val="21"/>
              </w:rPr>
              <w:t xml:space="preserve">                                                    年   月    日</w:t>
            </w:r>
          </w:p>
        </w:tc>
      </w:tr>
    </w:tbl>
    <w:p w:rsidR="005964F3" w:rsidRDefault="005964F3" w:rsidP="005964F3">
      <w:pPr>
        <w:spacing w:line="360" w:lineRule="auto"/>
        <w:rPr>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4"/>
      </w:tblGrid>
      <w:tr w:rsidR="005964F3" w:rsidRPr="00167327" w:rsidTr="00C6395B">
        <w:tc>
          <w:tcPr>
            <w:tcW w:w="9060" w:type="dxa"/>
            <w:shd w:val="clear" w:color="auto" w:fill="auto"/>
          </w:tcPr>
          <w:p w:rsidR="005964F3" w:rsidRPr="00167327" w:rsidRDefault="005964F3" w:rsidP="00C6395B">
            <w:pPr>
              <w:spacing w:line="360" w:lineRule="auto"/>
              <w:rPr>
                <w:rFonts w:ascii="宋体" w:eastAsia="宋体" w:hAnsi="宋体"/>
                <w:sz w:val="21"/>
                <w:szCs w:val="21"/>
              </w:rPr>
            </w:pPr>
            <w:r w:rsidRPr="00167327">
              <w:rPr>
                <w:rFonts w:ascii="宋体" w:eastAsia="宋体" w:hAnsi="宋体" w:hint="eastAsia"/>
                <w:sz w:val="21"/>
                <w:szCs w:val="21"/>
              </w:rPr>
              <w:lastRenderedPageBreak/>
              <w:t>所属学院（部）意见：（填写同意立项或不同意立项，对于不同意立项的应写清原因）：</w:t>
            </w:r>
          </w:p>
          <w:p w:rsidR="005964F3" w:rsidRPr="00167327" w:rsidRDefault="005964F3" w:rsidP="00C6395B">
            <w:pPr>
              <w:spacing w:line="360" w:lineRule="auto"/>
              <w:rPr>
                <w:rFonts w:ascii="宋体" w:eastAsia="宋体" w:hAnsi="宋体"/>
                <w:sz w:val="21"/>
                <w:szCs w:val="21"/>
              </w:rPr>
            </w:pPr>
            <w:r w:rsidRPr="00167327">
              <w:rPr>
                <w:rFonts w:ascii="宋体" w:eastAsia="宋体" w:hAnsi="宋体" w:hint="eastAsia"/>
                <w:sz w:val="21"/>
                <w:szCs w:val="21"/>
              </w:rPr>
              <w:t xml:space="preserve">                              </w:t>
            </w:r>
          </w:p>
          <w:p w:rsidR="005964F3" w:rsidRPr="00167327" w:rsidRDefault="005964F3" w:rsidP="00C6395B">
            <w:pPr>
              <w:spacing w:line="360" w:lineRule="auto"/>
              <w:rPr>
                <w:ins w:id="42" w:author="thinkpad" w:date="2017-03-05T20:27:00Z"/>
                <w:rFonts w:ascii="宋体" w:eastAsia="宋体" w:hAnsi="宋体"/>
                <w:sz w:val="21"/>
                <w:szCs w:val="21"/>
              </w:rPr>
            </w:pPr>
          </w:p>
          <w:p w:rsidR="005964F3" w:rsidRPr="00167327" w:rsidRDefault="005964F3" w:rsidP="00C6395B">
            <w:pPr>
              <w:spacing w:line="360" w:lineRule="auto"/>
              <w:rPr>
                <w:ins w:id="43" w:author="thinkpad" w:date="2017-03-05T20:27:00Z"/>
                <w:rFonts w:ascii="宋体" w:eastAsia="宋体" w:hAnsi="宋体"/>
                <w:sz w:val="21"/>
                <w:szCs w:val="21"/>
              </w:rPr>
            </w:pPr>
          </w:p>
          <w:p w:rsidR="005964F3" w:rsidRPr="00167327" w:rsidRDefault="005964F3" w:rsidP="00C6395B">
            <w:pPr>
              <w:spacing w:line="360" w:lineRule="auto"/>
              <w:rPr>
                <w:rFonts w:ascii="宋体" w:eastAsia="宋体" w:hAnsi="宋体"/>
                <w:sz w:val="21"/>
                <w:szCs w:val="21"/>
              </w:rPr>
            </w:pPr>
          </w:p>
          <w:p w:rsidR="005964F3" w:rsidRPr="00167327" w:rsidRDefault="005964F3" w:rsidP="00C6395B">
            <w:pPr>
              <w:spacing w:line="360" w:lineRule="auto"/>
              <w:ind w:firstLineChars="2400" w:firstLine="4944"/>
              <w:jc w:val="left"/>
              <w:rPr>
                <w:ins w:id="44" w:author="thinkpad" w:date="2017-03-05T20:27:00Z"/>
                <w:rFonts w:ascii="宋体" w:eastAsia="宋体" w:hAnsi="宋体"/>
                <w:sz w:val="21"/>
                <w:szCs w:val="21"/>
              </w:rPr>
            </w:pPr>
          </w:p>
          <w:p w:rsidR="005964F3" w:rsidRPr="00167327" w:rsidRDefault="005964F3" w:rsidP="00C6395B">
            <w:pPr>
              <w:spacing w:line="360" w:lineRule="auto"/>
              <w:ind w:firstLineChars="2400" w:firstLine="4944"/>
              <w:jc w:val="left"/>
              <w:rPr>
                <w:ins w:id="45" w:author="thinkpad" w:date="2017-03-05T20:27:00Z"/>
                <w:rFonts w:ascii="宋体" w:eastAsia="宋体" w:hAnsi="宋体"/>
                <w:sz w:val="21"/>
                <w:szCs w:val="21"/>
              </w:rPr>
            </w:pPr>
          </w:p>
          <w:p w:rsidR="005964F3" w:rsidRPr="00167327" w:rsidRDefault="005964F3" w:rsidP="00C6395B">
            <w:pPr>
              <w:spacing w:line="360" w:lineRule="auto"/>
              <w:ind w:firstLineChars="2400" w:firstLine="4944"/>
              <w:jc w:val="left"/>
              <w:rPr>
                <w:ins w:id="46" w:author="thinkpad" w:date="2017-03-05T20:27:00Z"/>
                <w:rFonts w:ascii="宋体" w:eastAsia="宋体" w:hAnsi="宋体"/>
                <w:sz w:val="21"/>
                <w:szCs w:val="21"/>
              </w:rPr>
            </w:pPr>
          </w:p>
          <w:p w:rsidR="005964F3" w:rsidRPr="00167327" w:rsidRDefault="005964F3" w:rsidP="00C6395B">
            <w:pPr>
              <w:spacing w:line="360" w:lineRule="auto"/>
              <w:ind w:firstLineChars="2400" w:firstLine="4944"/>
              <w:jc w:val="left"/>
              <w:rPr>
                <w:ins w:id="47" w:author="thinkpad" w:date="2017-03-05T20:27:00Z"/>
                <w:rFonts w:ascii="宋体" w:eastAsia="宋体" w:hAnsi="宋体"/>
                <w:sz w:val="21"/>
                <w:szCs w:val="21"/>
              </w:rPr>
            </w:pPr>
          </w:p>
          <w:p w:rsidR="005964F3" w:rsidRPr="00167327" w:rsidRDefault="005964F3" w:rsidP="00C6395B">
            <w:pPr>
              <w:spacing w:line="360" w:lineRule="auto"/>
              <w:jc w:val="left"/>
              <w:rPr>
                <w:ins w:id="48" w:author="thinkpad" w:date="2017-03-05T20:27:00Z"/>
                <w:rFonts w:ascii="宋体" w:eastAsia="宋体" w:hAnsi="宋体"/>
                <w:sz w:val="21"/>
                <w:szCs w:val="21"/>
              </w:rPr>
            </w:pPr>
          </w:p>
          <w:p w:rsidR="005964F3" w:rsidRPr="00167327" w:rsidRDefault="005964F3" w:rsidP="00C6395B">
            <w:pPr>
              <w:spacing w:line="360" w:lineRule="auto"/>
              <w:ind w:firstLineChars="2400" w:firstLine="4944"/>
              <w:jc w:val="left"/>
              <w:rPr>
                <w:rFonts w:ascii="宋体" w:eastAsia="宋体" w:hAnsi="宋体"/>
                <w:sz w:val="21"/>
                <w:szCs w:val="21"/>
              </w:rPr>
            </w:pPr>
            <w:r w:rsidRPr="00167327">
              <w:rPr>
                <w:rFonts w:ascii="宋体" w:eastAsia="宋体" w:hAnsi="宋体" w:hint="eastAsia"/>
                <w:sz w:val="21"/>
                <w:szCs w:val="21"/>
              </w:rPr>
              <w:t>负责人意见：</w:t>
            </w:r>
          </w:p>
          <w:p w:rsidR="005964F3" w:rsidRPr="00167327" w:rsidRDefault="005964F3" w:rsidP="00C6395B">
            <w:pPr>
              <w:spacing w:line="360" w:lineRule="auto"/>
              <w:ind w:firstLineChars="2250" w:firstLine="4635"/>
              <w:jc w:val="left"/>
              <w:rPr>
                <w:rFonts w:ascii="宋体" w:eastAsia="宋体" w:hAnsi="宋体"/>
                <w:sz w:val="21"/>
                <w:szCs w:val="21"/>
              </w:rPr>
            </w:pPr>
            <w:r w:rsidRPr="00167327">
              <w:rPr>
                <w:rFonts w:ascii="宋体" w:eastAsia="宋体" w:hAnsi="宋体" w:hint="eastAsia"/>
                <w:sz w:val="21"/>
                <w:szCs w:val="21"/>
              </w:rPr>
              <w:t>学院（部）盖章：</w:t>
            </w:r>
          </w:p>
          <w:p w:rsidR="005964F3" w:rsidRPr="00167327" w:rsidRDefault="005964F3" w:rsidP="00C6395B">
            <w:pPr>
              <w:spacing w:line="360" w:lineRule="auto"/>
              <w:jc w:val="left"/>
              <w:rPr>
                <w:rFonts w:ascii="宋体" w:eastAsia="宋体" w:hAnsi="宋体"/>
                <w:sz w:val="21"/>
                <w:szCs w:val="21"/>
              </w:rPr>
            </w:pPr>
            <w:r w:rsidRPr="00167327">
              <w:rPr>
                <w:rFonts w:ascii="宋体" w:eastAsia="宋体" w:hAnsi="宋体" w:hint="eastAsia"/>
                <w:sz w:val="21"/>
                <w:szCs w:val="21"/>
              </w:rPr>
              <w:t xml:space="preserve">                                                                年      月      日</w:t>
            </w:r>
          </w:p>
          <w:p w:rsidR="005964F3" w:rsidRPr="00167327" w:rsidRDefault="005964F3" w:rsidP="00C6395B">
            <w:pPr>
              <w:spacing w:line="360" w:lineRule="auto"/>
              <w:rPr>
                <w:sz w:val="10"/>
                <w:szCs w:val="10"/>
              </w:rPr>
            </w:pPr>
          </w:p>
        </w:tc>
      </w:tr>
    </w:tbl>
    <w:p w:rsidR="005964F3" w:rsidRDefault="005964F3" w:rsidP="005964F3">
      <w:pPr>
        <w:spacing w:line="360" w:lineRule="auto"/>
        <w:rPr>
          <w:del w:id="49" w:author="thinkpad" w:date="2017-03-05T20:27:00Z"/>
          <w:sz w:val="10"/>
          <w:szCs w:val="10"/>
        </w:rPr>
      </w:pPr>
    </w:p>
    <w:p w:rsidR="005964F3" w:rsidRDefault="005964F3" w:rsidP="005964F3">
      <w:pPr>
        <w:spacing w:line="360" w:lineRule="auto"/>
        <w:rPr>
          <w:rFonts w:eastAsia="宋体"/>
          <w:spacing w:val="0"/>
          <w:sz w:val="21"/>
          <w:szCs w:val="24"/>
        </w:rPr>
      </w:pPr>
    </w:p>
    <w:p w:rsidR="007F69E7" w:rsidRDefault="007F69E7"/>
    <w:sectPr w:rsidR="007F69E7">
      <w:footerReference w:type="even" r:id="rId12"/>
      <w:pgSz w:w="11906" w:h="16838"/>
      <w:pgMar w:top="1701" w:right="1474" w:bottom="1474" w:left="1588" w:header="851" w:footer="992"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67B7" w:rsidRDefault="005367B7">
      <w:r>
        <w:separator/>
      </w:r>
    </w:p>
  </w:endnote>
  <w:endnote w:type="continuationSeparator" w:id="0">
    <w:p w:rsidR="005367B7" w:rsidRDefault="00536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黑体"/>
    <w:charset w:val="86"/>
    <w:family w:val="modern"/>
    <w:pitch w:val="default"/>
    <w:sig w:usb0="00000001" w:usb1="080E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A63" w:rsidRDefault="005964F3">
    <w:pPr>
      <w:pStyle w:val="a8"/>
      <w:framePr w:wrap="around" w:vAnchor="text" w:hAnchor="margin" w:xAlign="outside" w:y="1"/>
      <w:rPr>
        <w:rStyle w:val="a3"/>
        <w:rFonts w:ascii="宋体" w:hAnsi="宋体"/>
        <w:sz w:val="28"/>
        <w:szCs w:val="28"/>
      </w:rPr>
    </w:pPr>
    <w:r>
      <w:rPr>
        <w:rFonts w:ascii="宋体" w:eastAsia="宋体" w:hAnsi="宋体"/>
        <w:sz w:val="28"/>
        <w:szCs w:val="28"/>
      </w:rPr>
      <w:fldChar w:fldCharType="begin"/>
    </w:r>
    <w:r>
      <w:rPr>
        <w:rStyle w:val="a3"/>
        <w:rFonts w:ascii="宋体" w:hAnsi="宋体"/>
        <w:sz w:val="28"/>
        <w:szCs w:val="28"/>
      </w:rPr>
      <w:instrText xml:space="preserve">PAGE  </w:instrText>
    </w:r>
    <w:r>
      <w:rPr>
        <w:rFonts w:ascii="宋体" w:eastAsia="宋体" w:hAnsi="宋体"/>
        <w:sz w:val="28"/>
        <w:szCs w:val="28"/>
      </w:rPr>
      <w:fldChar w:fldCharType="separate"/>
    </w:r>
    <w:r>
      <w:rPr>
        <w:rStyle w:val="a3"/>
        <w:rFonts w:ascii="宋体" w:hAnsi="宋体"/>
        <w:sz w:val="28"/>
        <w:szCs w:val="28"/>
      </w:rPr>
      <w:t>- 2 -</w:t>
    </w:r>
    <w:r>
      <w:rPr>
        <w:rFonts w:ascii="宋体" w:eastAsia="宋体" w:hAnsi="宋体"/>
        <w:sz w:val="28"/>
        <w:szCs w:val="28"/>
      </w:rPr>
      <w:fldChar w:fldCharType="end"/>
    </w:r>
    <w:r>
      <w:rPr>
        <w:rStyle w:val="a3"/>
        <w:rFonts w:ascii="宋体" w:hAnsi="宋体" w:hint="eastAsia"/>
        <w:sz w:val="28"/>
        <w:szCs w:val="28"/>
      </w:rPr>
      <w:t xml:space="preserve"> </w:t>
    </w:r>
  </w:p>
  <w:p w:rsidR="00B22A63" w:rsidRDefault="005367B7">
    <w:pPr>
      <w:pStyle w:val="a8"/>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A63" w:rsidRDefault="005367B7">
    <w:pPr>
      <w:pStyle w:val="a8"/>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A63" w:rsidRDefault="005964F3">
    <w:pPr>
      <w:pStyle w:val="a8"/>
      <w:framePr w:wrap="around" w:vAnchor="text" w:hAnchor="margin" w:xAlign="center" w:y="1"/>
      <w:rPr>
        <w:rStyle w:val="a3"/>
      </w:rPr>
    </w:pPr>
    <w:r>
      <w:fldChar w:fldCharType="begin"/>
    </w:r>
    <w:r>
      <w:rPr>
        <w:rStyle w:val="a3"/>
      </w:rPr>
      <w:instrText xml:space="preserve">PAGE  </w:instrText>
    </w:r>
    <w:r>
      <w:fldChar w:fldCharType="separate"/>
    </w:r>
    <w:r>
      <w:rPr>
        <w:rStyle w:val="a3"/>
        <w:noProof/>
      </w:rPr>
      <w:t>- 6 -</w:t>
    </w:r>
    <w:r>
      <w:fldChar w:fldCharType="end"/>
    </w:r>
  </w:p>
  <w:p w:rsidR="00B22A63" w:rsidRDefault="005367B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67B7" w:rsidRDefault="005367B7">
      <w:r>
        <w:separator/>
      </w:r>
    </w:p>
  </w:footnote>
  <w:footnote w:type="continuationSeparator" w:id="0">
    <w:p w:rsidR="005367B7" w:rsidRDefault="005367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multilevel"/>
    <w:tmpl w:val="000000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87B128A"/>
    <w:multiLevelType w:val="hybridMultilevel"/>
    <w:tmpl w:val="58CE2812"/>
    <w:lvl w:ilvl="0" w:tplc="0409000F">
      <w:start w:val="1"/>
      <w:numFmt w:val="decimal"/>
      <w:lvlText w:val="%1."/>
      <w:lvlJc w:val="left"/>
      <w:pPr>
        <w:ind w:left="892" w:hanging="420"/>
      </w:p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 w15:restartNumberingAfterBreak="0">
    <w:nsid w:val="50C267DD"/>
    <w:multiLevelType w:val="hybridMultilevel"/>
    <w:tmpl w:val="B5BC6D5C"/>
    <w:lvl w:ilvl="0" w:tplc="04090011">
      <w:start w:val="1"/>
      <w:numFmt w:val="decimal"/>
      <w:lvlText w:val="%1)"/>
      <w:lvlJc w:val="left"/>
      <w:pPr>
        <w:ind w:left="892" w:hanging="420"/>
      </w:p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3" w15:restartNumberingAfterBreak="0">
    <w:nsid w:val="56F4E456"/>
    <w:multiLevelType w:val="singleLevel"/>
    <w:tmpl w:val="0478B78A"/>
    <w:lvl w:ilvl="0">
      <w:start w:val="1"/>
      <w:numFmt w:val="decimal"/>
      <w:suff w:val="nothing"/>
      <w:lvlText w:val="（%1）"/>
      <w:lvlJc w:val="left"/>
    </w:lvl>
  </w:abstractNum>
  <w:abstractNum w:abstractNumId="4" w15:restartNumberingAfterBreak="0">
    <w:nsid w:val="6819552C"/>
    <w:multiLevelType w:val="hybridMultilevel"/>
    <w:tmpl w:val="935CA2BE"/>
    <w:lvl w:ilvl="0" w:tplc="8B8E6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0150C6"/>
    <w:multiLevelType w:val="hybridMultilevel"/>
    <w:tmpl w:val="7E90F2A6"/>
    <w:lvl w:ilvl="0" w:tplc="8A5F8FCB">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F3"/>
    <w:rsid w:val="002838C9"/>
    <w:rsid w:val="004D7D7C"/>
    <w:rsid w:val="005367B7"/>
    <w:rsid w:val="005964F3"/>
    <w:rsid w:val="005B3699"/>
    <w:rsid w:val="006A3457"/>
    <w:rsid w:val="007F69E7"/>
    <w:rsid w:val="008A4086"/>
    <w:rsid w:val="00AC33E2"/>
    <w:rsid w:val="00B01019"/>
    <w:rsid w:val="00D74131"/>
    <w:rsid w:val="00DA7897"/>
    <w:rsid w:val="00F94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D23D3"/>
  <w15:chartTrackingRefBased/>
  <w15:docId w15:val="{CCF88756-7D7A-4D44-BBD4-5094011F6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964F3"/>
    <w:pPr>
      <w:widowControl w:val="0"/>
      <w:jc w:val="both"/>
    </w:pPr>
    <w:rPr>
      <w:rFonts w:ascii="Times New Roman" w:eastAsia="仿宋_GB2312" w:hAnsi="Times New Roman" w:cs="Times New Roman"/>
      <w:spacing w:val="-2"/>
      <w:sz w:val="32"/>
      <w:szCs w:val="32"/>
    </w:rPr>
  </w:style>
  <w:style w:type="paragraph" w:styleId="3">
    <w:name w:val="heading 3"/>
    <w:basedOn w:val="a"/>
    <w:next w:val="a"/>
    <w:link w:val="30"/>
    <w:qFormat/>
    <w:rsid w:val="005964F3"/>
    <w:pPr>
      <w:keepNext/>
      <w:keepLines/>
      <w:outlineLvl w:val="2"/>
    </w:pPr>
    <w:rPr>
      <w:rFonts w:eastAsia="宋体"/>
      <w:sz w:val="24"/>
      <w:szCs w:val="20"/>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5964F3"/>
    <w:rPr>
      <w:rFonts w:ascii="Times New Roman" w:eastAsia="宋体" w:hAnsi="Times New Roman" w:cs="Times New Roman"/>
      <w:spacing w:val="-2"/>
      <w:sz w:val="24"/>
      <w:szCs w:val="20"/>
      <w:lang w:val="zh-CN"/>
    </w:rPr>
  </w:style>
  <w:style w:type="character" w:styleId="a3">
    <w:name w:val="page number"/>
    <w:basedOn w:val="a0"/>
    <w:rsid w:val="005964F3"/>
  </w:style>
  <w:style w:type="character" w:styleId="a4">
    <w:name w:val="footnote reference"/>
    <w:rsid w:val="005964F3"/>
    <w:rPr>
      <w:vertAlign w:val="superscript"/>
    </w:rPr>
  </w:style>
  <w:style w:type="character" w:styleId="a5">
    <w:name w:val="annotation reference"/>
    <w:rsid w:val="005964F3"/>
    <w:rPr>
      <w:sz w:val="21"/>
      <w:szCs w:val="21"/>
    </w:rPr>
  </w:style>
  <w:style w:type="character" w:styleId="a6">
    <w:name w:val="Hyperlink"/>
    <w:rsid w:val="005964F3"/>
    <w:rPr>
      <w:color w:val="0000FF"/>
      <w:u w:val="single"/>
    </w:rPr>
  </w:style>
  <w:style w:type="character" w:customStyle="1" w:styleId="1">
    <w:name w:val="文档结构图 字符1"/>
    <w:link w:val="a7"/>
    <w:rsid w:val="005964F3"/>
    <w:rPr>
      <w:rFonts w:ascii="宋体"/>
      <w:spacing w:val="-2"/>
      <w:sz w:val="18"/>
      <w:szCs w:val="18"/>
    </w:rPr>
  </w:style>
  <w:style w:type="paragraph" w:styleId="a8">
    <w:name w:val="footer"/>
    <w:basedOn w:val="a"/>
    <w:link w:val="a9"/>
    <w:rsid w:val="005964F3"/>
    <w:pPr>
      <w:tabs>
        <w:tab w:val="center" w:pos="4153"/>
        <w:tab w:val="right" w:pos="8306"/>
      </w:tabs>
      <w:snapToGrid w:val="0"/>
      <w:jc w:val="left"/>
    </w:pPr>
    <w:rPr>
      <w:sz w:val="18"/>
      <w:szCs w:val="18"/>
    </w:rPr>
  </w:style>
  <w:style w:type="character" w:customStyle="1" w:styleId="a9">
    <w:name w:val="页脚 字符"/>
    <w:basedOn w:val="a0"/>
    <w:link w:val="a8"/>
    <w:rsid w:val="005964F3"/>
    <w:rPr>
      <w:rFonts w:ascii="Times New Roman" w:eastAsia="仿宋_GB2312" w:hAnsi="Times New Roman" w:cs="Times New Roman"/>
      <w:spacing w:val="-2"/>
      <w:sz w:val="18"/>
      <w:szCs w:val="18"/>
    </w:rPr>
  </w:style>
  <w:style w:type="paragraph" w:styleId="aa">
    <w:name w:val="header"/>
    <w:basedOn w:val="a"/>
    <w:link w:val="ab"/>
    <w:rsid w:val="005964F3"/>
    <w:pPr>
      <w:tabs>
        <w:tab w:val="center" w:pos="4153"/>
        <w:tab w:val="right" w:pos="8306"/>
      </w:tabs>
      <w:snapToGrid w:val="0"/>
      <w:jc w:val="center"/>
    </w:pPr>
    <w:rPr>
      <w:sz w:val="18"/>
      <w:szCs w:val="18"/>
    </w:rPr>
  </w:style>
  <w:style w:type="character" w:customStyle="1" w:styleId="ab">
    <w:name w:val="页眉 字符"/>
    <w:basedOn w:val="a0"/>
    <w:link w:val="aa"/>
    <w:rsid w:val="005964F3"/>
    <w:rPr>
      <w:rFonts w:ascii="Times New Roman" w:eastAsia="仿宋_GB2312" w:hAnsi="Times New Roman" w:cs="Times New Roman"/>
      <w:spacing w:val="-2"/>
      <w:sz w:val="18"/>
      <w:szCs w:val="18"/>
    </w:rPr>
  </w:style>
  <w:style w:type="paragraph" w:styleId="ac">
    <w:name w:val="footnote text"/>
    <w:basedOn w:val="a"/>
    <w:link w:val="ad"/>
    <w:rsid w:val="005964F3"/>
    <w:pPr>
      <w:snapToGrid w:val="0"/>
      <w:jc w:val="left"/>
    </w:pPr>
    <w:rPr>
      <w:sz w:val="18"/>
      <w:szCs w:val="18"/>
    </w:rPr>
  </w:style>
  <w:style w:type="character" w:customStyle="1" w:styleId="ad">
    <w:name w:val="脚注文本 字符"/>
    <w:basedOn w:val="a0"/>
    <w:link w:val="ac"/>
    <w:rsid w:val="005964F3"/>
    <w:rPr>
      <w:rFonts w:ascii="Times New Roman" w:eastAsia="仿宋_GB2312" w:hAnsi="Times New Roman" w:cs="Times New Roman"/>
      <w:spacing w:val="-2"/>
      <w:sz w:val="18"/>
      <w:szCs w:val="18"/>
    </w:rPr>
  </w:style>
  <w:style w:type="paragraph" w:styleId="ae">
    <w:name w:val="Balloon Text"/>
    <w:basedOn w:val="a"/>
    <w:link w:val="af"/>
    <w:rsid w:val="005964F3"/>
    <w:rPr>
      <w:sz w:val="18"/>
      <w:szCs w:val="18"/>
    </w:rPr>
  </w:style>
  <w:style w:type="character" w:customStyle="1" w:styleId="af">
    <w:name w:val="批注框文本 字符"/>
    <w:basedOn w:val="a0"/>
    <w:link w:val="ae"/>
    <w:rsid w:val="005964F3"/>
    <w:rPr>
      <w:rFonts w:ascii="Times New Roman" w:eastAsia="仿宋_GB2312" w:hAnsi="Times New Roman" w:cs="Times New Roman"/>
      <w:spacing w:val="-2"/>
      <w:sz w:val="18"/>
      <w:szCs w:val="18"/>
    </w:rPr>
  </w:style>
  <w:style w:type="paragraph" w:styleId="af0">
    <w:name w:val="annotation text"/>
    <w:basedOn w:val="a"/>
    <w:link w:val="af1"/>
    <w:rsid w:val="005964F3"/>
    <w:pPr>
      <w:jc w:val="left"/>
    </w:pPr>
  </w:style>
  <w:style w:type="character" w:customStyle="1" w:styleId="af1">
    <w:name w:val="批注文字 字符"/>
    <w:basedOn w:val="a0"/>
    <w:link w:val="af0"/>
    <w:rsid w:val="005964F3"/>
    <w:rPr>
      <w:rFonts w:ascii="Times New Roman" w:eastAsia="仿宋_GB2312" w:hAnsi="Times New Roman" w:cs="Times New Roman"/>
      <w:spacing w:val="-2"/>
      <w:sz w:val="32"/>
      <w:szCs w:val="32"/>
    </w:rPr>
  </w:style>
  <w:style w:type="paragraph" w:styleId="af2">
    <w:name w:val="Date"/>
    <w:basedOn w:val="a"/>
    <w:next w:val="a"/>
    <w:link w:val="af3"/>
    <w:rsid w:val="005964F3"/>
    <w:pPr>
      <w:ind w:leftChars="2500" w:left="100"/>
    </w:pPr>
  </w:style>
  <w:style w:type="character" w:customStyle="1" w:styleId="af3">
    <w:name w:val="日期 字符"/>
    <w:basedOn w:val="a0"/>
    <w:link w:val="af2"/>
    <w:rsid w:val="005964F3"/>
    <w:rPr>
      <w:rFonts w:ascii="Times New Roman" w:eastAsia="仿宋_GB2312" w:hAnsi="Times New Roman" w:cs="Times New Roman"/>
      <w:spacing w:val="-2"/>
      <w:sz w:val="32"/>
      <w:szCs w:val="32"/>
    </w:rPr>
  </w:style>
  <w:style w:type="paragraph" w:styleId="af4">
    <w:name w:val="annotation subject"/>
    <w:basedOn w:val="af0"/>
    <w:next w:val="af0"/>
    <w:link w:val="af5"/>
    <w:rsid w:val="005964F3"/>
    <w:rPr>
      <w:b/>
      <w:bCs/>
    </w:rPr>
  </w:style>
  <w:style w:type="character" w:customStyle="1" w:styleId="af5">
    <w:name w:val="批注主题 字符"/>
    <w:basedOn w:val="af1"/>
    <w:link w:val="af4"/>
    <w:rsid w:val="005964F3"/>
    <w:rPr>
      <w:rFonts w:ascii="Times New Roman" w:eastAsia="仿宋_GB2312" w:hAnsi="Times New Roman" w:cs="Times New Roman"/>
      <w:b/>
      <w:bCs/>
      <w:spacing w:val="-2"/>
      <w:sz w:val="32"/>
      <w:szCs w:val="32"/>
    </w:rPr>
  </w:style>
  <w:style w:type="paragraph" w:styleId="a7">
    <w:name w:val="Document Map"/>
    <w:basedOn w:val="a"/>
    <w:link w:val="1"/>
    <w:rsid w:val="005964F3"/>
    <w:rPr>
      <w:rFonts w:ascii="宋体" w:eastAsiaTheme="minorEastAsia" w:hAnsiTheme="minorHAnsi" w:cstheme="minorBidi"/>
      <w:sz w:val="18"/>
      <w:szCs w:val="18"/>
    </w:rPr>
  </w:style>
  <w:style w:type="character" w:customStyle="1" w:styleId="af6">
    <w:name w:val="文档结构图 字符"/>
    <w:basedOn w:val="a0"/>
    <w:uiPriority w:val="99"/>
    <w:semiHidden/>
    <w:rsid w:val="005964F3"/>
    <w:rPr>
      <w:rFonts w:ascii="Microsoft YaHei UI" w:eastAsia="Microsoft YaHei UI" w:hAnsi="Times New Roman" w:cs="Times New Roman"/>
      <w:spacing w:val="-2"/>
      <w:sz w:val="18"/>
      <w:szCs w:val="18"/>
    </w:rPr>
  </w:style>
  <w:style w:type="paragraph" w:styleId="af7">
    <w:name w:val="Normal (Web)"/>
    <w:basedOn w:val="a"/>
    <w:uiPriority w:val="99"/>
    <w:rsid w:val="005964F3"/>
    <w:pPr>
      <w:spacing w:before="100" w:beforeAutospacing="1" w:after="100" w:afterAutospacing="1"/>
      <w:jc w:val="left"/>
    </w:pPr>
    <w:rPr>
      <w:kern w:val="0"/>
      <w:sz w:val="24"/>
    </w:rPr>
  </w:style>
  <w:style w:type="paragraph" w:customStyle="1" w:styleId="Char">
    <w:name w:val="Char"/>
    <w:basedOn w:val="a"/>
    <w:rsid w:val="005964F3"/>
    <w:rPr>
      <w:rFonts w:eastAsia="宋体"/>
      <w:spacing w:val="0"/>
      <w:sz w:val="21"/>
      <w:szCs w:val="20"/>
    </w:rPr>
  </w:style>
  <w:style w:type="paragraph" w:customStyle="1" w:styleId="af8">
    <w:basedOn w:val="a"/>
    <w:next w:val="af9"/>
    <w:uiPriority w:val="34"/>
    <w:qFormat/>
    <w:rsid w:val="005964F3"/>
    <w:pPr>
      <w:ind w:firstLineChars="200" w:firstLine="420"/>
    </w:pPr>
  </w:style>
  <w:style w:type="table" w:styleId="afa">
    <w:name w:val="Table Grid"/>
    <w:basedOn w:val="a1"/>
    <w:rsid w:val="005964F3"/>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List Paragraph"/>
    <w:basedOn w:val="a"/>
    <w:uiPriority w:val="34"/>
    <w:qFormat/>
    <w:rsid w:val="005964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89E3F-03E2-4692-A178-6D1AE834D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13</Pages>
  <Words>1041</Words>
  <Characters>5938</Characters>
  <Application>Microsoft Office Word</Application>
  <DocSecurity>0</DocSecurity>
  <Lines>49</Lines>
  <Paragraphs>13</Paragraphs>
  <ScaleCrop>false</ScaleCrop>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磊 丁</dc:creator>
  <cp:keywords/>
  <dc:description/>
  <cp:lastModifiedBy>磊 丁</cp:lastModifiedBy>
  <cp:revision>8</cp:revision>
  <dcterms:created xsi:type="dcterms:W3CDTF">2019-09-15T05:09:00Z</dcterms:created>
  <dcterms:modified xsi:type="dcterms:W3CDTF">2019-09-15T14:41:00Z</dcterms:modified>
</cp:coreProperties>
</file>